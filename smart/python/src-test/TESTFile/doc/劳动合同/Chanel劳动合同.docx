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745" w:rsidRDefault="00D51745">
      <w:pPr>
        <w:pStyle w:val="1"/>
        <w:ind w:left="5040" w:firstLine="720"/>
        <w:rPr>
          <w:rFonts w:ascii="宋体" w:eastAsia="宋体" w:hAnsi="宋体" w:hint="eastAsia"/>
          <w:sz w:val="20"/>
        </w:rPr>
      </w:pPr>
      <w:bookmarkStart w:id="0" w:name="_GoBack"/>
      <w:bookmarkEnd w:id="0"/>
    </w:p>
    <w:p w:rsidR="00D51745" w:rsidRDefault="00D51745">
      <w:pPr>
        <w:pStyle w:val="1"/>
        <w:ind w:left="5040" w:firstLine="720"/>
        <w:rPr>
          <w:rFonts w:ascii="宋体" w:eastAsia="宋体" w:hAnsi="宋体" w:hint="eastAsia"/>
          <w:sz w:val="20"/>
        </w:rPr>
      </w:pPr>
    </w:p>
    <w:p w:rsidR="00D51745" w:rsidRDefault="00D51745">
      <w:pPr>
        <w:pStyle w:val="1"/>
        <w:ind w:left="5040" w:firstLine="720"/>
        <w:rPr>
          <w:rFonts w:ascii="宋体" w:eastAsia="宋体" w:hAnsi="宋体" w:hint="eastAsia"/>
          <w:sz w:val="28"/>
        </w:rPr>
      </w:pPr>
      <w:r>
        <w:rPr>
          <w:rFonts w:ascii="宋体" w:eastAsia="宋体" w:hAnsi="宋体" w:hint="eastAsia"/>
          <w:sz w:val="28"/>
        </w:rPr>
        <w:t>员工代码：</w:t>
      </w:r>
    </w:p>
    <w:p w:rsidR="00D51745" w:rsidRDefault="00D51745">
      <w:pPr>
        <w:rPr>
          <w:rFonts w:hint="eastAsia"/>
        </w:rPr>
      </w:pPr>
    </w:p>
    <w:p w:rsidR="00D51745" w:rsidRDefault="00D51745">
      <w:pPr>
        <w:rPr>
          <w:rFonts w:ascii="宋体" w:hAnsi="宋体" w:hint="eastAsia"/>
        </w:rPr>
      </w:pPr>
    </w:p>
    <w:p w:rsidR="00D51745" w:rsidRDefault="00D51745">
      <w:pPr>
        <w:rPr>
          <w:rFonts w:ascii="宋体" w:hAnsi="宋体" w:hint="eastAsia"/>
        </w:rPr>
      </w:pPr>
    </w:p>
    <w:p w:rsidR="00D51745" w:rsidRDefault="00D51745">
      <w:pPr>
        <w:rPr>
          <w:rFonts w:ascii="宋体" w:hAnsi="宋体" w:hint="eastAsia"/>
        </w:rPr>
      </w:pPr>
    </w:p>
    <w:p w:rsidR="00D51745" w:rsidRDefault="00D51745">
      <w:pPr>
        <w:rPr>
          <w:rFonts w:ascii="宋体" w:hAnsi="宋体" w:hint="eastAsia"/>
        </w:rPr>
      </w:pPr>
    </w:p>
    <w:p w:rsidR="00D51745" w:rsidRDefault="00D51745">
      <w:pPr>
        <w:rPr>
          <w:rFonts w:ascii="宋体" w:hAnsi="宋体" w:hint="eastAsia"/>
        </w:rPr>
      </w:pPr>
    </w:p>
    <w:p w:rsidR="00D51745" w:rsidRDefault="00D51745">
      <w:pPr>
        <w:rPr>
          <w:rFonts w:ascii="宋体" w:hAnsi="宋体" w:hint="eastAsia"/>
        </w:rPr>
      </w:pPr>
    </w:p>
    <w:p w:rsidR="00D51745" w:rsidRDefault="00D51745">
      <w:pPr>
        <w:rPr>
          <w:rFonts w:ascii="宋体" w:hAnsi="宋体" w:hint="eastAsia"/>
        </w:rPr>
      </w:pPr>
    </w:p>
    <w:p w:rsidR="00D51745" w:rsidRDefault="00D51745">
      <w:pPr>
        <w:rPr>
          <w:rFonts w:ascii="宋体" w:hAnsi="宋体" w:hint="eastAsia"/>
        </w:rPr>
      </w:pPr>
    </w:p>
    <w:p w:rsidR="00D51745" w:rsidRDefault="00D51745">
      <w:pPr>
        <w:rPr>
          <w:rFonts w:ascii="宋体" w:hAnsi="宋体" w:hint="eastAsia"/>
        </w:rPr>
      </w:pPr>
    </w:p>
    <w:p w:rsidR="00D51745" w:rsidRDefault="00D51745">
      <w:pPr>
        <w:jc w:val="center"/>
        <w:rPr>
          <w:rFonts w:ascii="宋体" w:hAnsi="宋体" w:hint="eastAsia"/>
          <w:b/>
          <w:sz w:val="48"/>
        </w:rPr>
      </w:pPr>
    </w:p>
    <w:p w:rsidR="00D51745" w:rsidRDefault="00D51745">
      <w:pPr>
        <w:jc w:val="center"/>
        <w:rPr>
          <w:rFonts w:ascii="宋体" w:hAnsi="宋体" w:hint="eastAsia"/>
          <w:b/>
          <w:sz w:val="48"/>
        </w:rPr>
      </w:pPr>
    </w:p>
    <w:p w:rsidR="00D51745" w:rsidRDefault="00D51745">
      <w:pPr>
        <w:jc w:val="center"/>
        <w:rPr>
          <w:rFonts w:ascii="宋体" w:hAnsi="宋体" w:hint="eastAsia"/>
          <w:b/>
          <w:sz w:val="48"/>
        </w:rPr>
      </w:pPr>
      <w:r>
        <w:rPr>
          <w:rFonts w:ascii="宋体" w:hAnsi="宋体" w:hint="eastAsia"/>
          <w:b/>
          <w:sz w:val="48"/>
        </w:rPr>
        <w:t>劳动合同</w:t>
      </w:r>
    </w:p>
    <w:p w:rsidR="00D51745" w:rsidRDefault="00D51745">
      <w:pPr>
        <w:rPr>
          <w:rFonts w:ascii="宋体" w:hAnsi="宋体" w:hint="eastAsia"/>
          <w:sz w:val="40"/>
        </w:rPr>
      </w:pPr>
    </w:p>
    <w:p w:rsidR="00D51745" w:rsidRDefault="00D51745">
      <w:pPr>
        <w:rPr>
          <w:rFonts w:ascii="宋体" w:hAnsi="宋体" w:hint="eastAsia"/>
          <w:sz w:val="40"/>
        </w:rPr>
      </w:pPr>
    </w:p>
    <w:p w:rsidR="00D51745" w:rsidRDefault="00D51745">
      <w:pPr>
        <w:rPr>
          <w:rFonts w:ascii="宋体" w:hAnsi="宋体" w:hint="eastAsia"/>
          <w:sz w:val="40"/>
        </w:rPr>
      </w:pPr>
    </w:p>
    <w:p w:rsidR="00D51745" w:rsidRDefault="00D51745">
      <w:pPr>
        <w:rPr>
          <w:rFonts w:ascii="宋体" w:hAnsi="宋体" w:hint="eastAsia"/>
          <w:sz w:val="40"/>
        </w:rPr>
      </w:pPr>
    </w:p>
    <w:p w:rsidR="00D51745" w:rsidRDefault="00D51745">
      <w:pPr>
        <w:rPr>
          <w:rFonts w:ascii="宋体" w:hAnsi="宋体" w:hint="eastAsia"/>
          <w:sz w:val="40"/>
        </w:rPr>
      </w:pPr>
    </w:p>
    <w:p w:rsidR="00D51745" w:rsidRDefault="00D51745">
      <w:pPr>
        <w:rPr>
          <w:rFonts w:ascii="宋体" w:hAnsi="宋体" w:hint="eastAsia"/>
          <w:sz w:val="40"/>
        </w:rPr>
      </w:pPr>
    </w:p>
    <w:p w:rsidR="00D51745" w:rsidRDefault="00D51745">
      <w:pPr>
        <w:rPr>
          <w:rFonts w:ascii="宋体" w:hAnsi="宋体" w:hint="eastAsia"/>
          <w:sz w:val="40"/>
        </w:rPr>
      </w:pPr>
    </w:p>
    <w:p w:rsidR="00D51745" w:rsidRDefault="00D51745">
      <w:pPr>
        <w:rPr>
          <w:rFonts w:ascii="宋体" w:hAnsi="宋体" w:hint="eastAsia"/>
          <w:sz w:val="40"/>
        </w:rPr>
      </w:pPr>
    </w:p>
    <w:p w:rsidR="00D51745" w:rsidRDefault="00D51745">
      <w:pPr>
        <w:spacing w:line="360" w:lineRule="auto"/>
        <w:rPr>
          <w:rFonts w:ascii="宋体" w:hAnsi="宋体"/>
          <w:b/>
          <w:bCs/>
          <w:sz w:val="32"/>
        </w:rPr>
      </w:pPr>
      <w:r>
        <w:rPr>
          <w:rFonts w:ascii="宋体" w:hAnsi="宋体" w:hint="eastAsia"/>
          <w:b/>
          <w:bCs/>
          <w:sz w:val="32"/>
        </w:rPr>
        <w:t>甲</w:t>
      </w:r>
      <w:r>
        <w:rPr>
          <w:rFonts w:ascii="宋体" w:hAnsi="宋体" w:hint="eastAsia"/>
          <w:b/>
          <w:bCs/>
          <w:sz w:val="32"/>
        </w:rPr>
        <w:tab/>
        <w:t xml:space="preserve">   方：香奈儿(中国)贸易有限公司</w:t>
      </w:r>
    </w:p>
    <w:p w:rsidR="00D51745" w:rsidRDefault="00D51745">
      <w:pPr>
        <w:spacing w:line="360" w:lineRule="auto"/>
        <w:rPr>
          <w:rFonts w:ascii="宋体" w:hAnsi="宋体"/>
          <w:b/>
          <w:bCs/>
          <w:sz w:val="32"/>
        </w:rPr>
      </w:pPr>
      <w:r>
        <w:rPr>
          <w:rFonts w:ascii="宋体" w:hAnsi="宋体" w:hint="eastAsia"/>
          <w:b/>
          <w:bCs/>
          <w:sz w:val="32"/>
        </w:rPr>
        <w:t>乙</w:t>
      </w:r>
      <w:r>
        <w:rPr>
          <w:rFonts w:ascii="宋体" w:hAnsi="宋体" w:hint="eastAsia"/>
          <w:b/>
          <w:bCs/>
          <w:sz w:val="32"/>
        </w:rPr>
        <w:tab/>
        <w:t xml:space="preserve">   方：</w:t>
      </w:r>
      <w:r>
        <w:rPr>
          <w:rFonts w:ascii="宋体" w:hAnsi="宋体"/>
          <w:b/>
          <w:bCs/>
          <w:sz w:val="32"/>
        </w:rPr>
        <w:t xml:space="preserve"> </w:t>
      </w:r>
    </w:p>
    <w:p w:rsidR="00D51745" w:rsidRDefault="00D51745">
      <w:pPr>
        <w:spacing w:line="360" w:lineRule="auto"/>
        <w:rPr>
          <w:rFonts w:ascii="宋体" w:hAnsi="宋体" w:hint="eastAsia"/>
          <w:b/>
          <w:bCs/>
          <w:sz w:val="32"/>
        </w:rPr>
      </w:pPr>
      <w:r>
        <w:rPr>
          <w:rFonts w:ascii="宋体" w:hAnsi="宋体" w:hint="eastAsia"/>
          <w:b/>
          <w:bCs/>
          <w:sz w:val="32"/>
        </w:rPr>
        <w:t xml:space="preserve">身份证号码: ___________________________ </w:t>
      </w:r>
    </w:p>
    <w:p w:rsidR="00D51745" w:rsidRDefault="00D51745">
      <w:pPr>
        <w:spacing w:line="360" w:lineRule="auto"/>
        <w:rPr>
          <w:rFonts w:ascii="宋体" w:hAnsi="宋体" w:hint="eastAsia"/>
          <w:b/>
          <w:bCs/>
          <w:sz w:val="32"/>
        </w:rPr>
      </w:pPr>
      <w:r>
        <w:rPr>
          <w:rFonts w:ascii="宋体" w:hAnsi="宋体" w:hint="eastAsia"/>
          <w:b/>
          <w:bCs/>
          <w:sz w:val="32"/>
        </w:rPr>
        <w:t>签订日期：_____________年_____月_____日</w:t>
      </w:r>
    </w:p>
    <w:p w:rsidR="00D51745" w:rsidRDefault="00D51745">
      <w:pPr>
        <w:rPr>
          <w:rFonts w:ascii="宋体" w:hAnsi="宋体"/>
          <w:sz w:val="24"/>
        </w:rPr>
        <w:sectPr w:rsidR="00D51745">
          <w:headerReference w:type="default" r:id="rId7"/>
          <w:footerReference w:type="default" r:id="rId8"/>
          <w:pgSz w:w="12240" w:h="15840"/>
          <w:pgMar w:top="1350" w:right="1170" w:bottom="1530" w:left="1800" w:header="720" w:footer="720" w:gutter="0"/>
          <w:pgNumType w:start="1"/>
          <w:cols w:space="720"/>
          <w:titlePg/>
        </w:sectPr>
      </w:pPr>
    </w:p>
    <w:p w:rsidR="00D51745" w:rsidRDefault="00D51745">
      <w:pPr>
        <w:spacing w:line="360" w:lineRule="auto"/>
        <w:jc w:val="center"/>
        <w:rPr>
          <w:rFonts w:ascii="宋体" w:hAnsi="宋体" w:hint="eastAsia"/>
          <w:b/>
          <w:sz w:val="36"/>
        </w:rPr>
      </w:pPr>
      <w:r>
        <w:rPr>
          <w:rFonts w:ascii="宋体" w:hAnsi="宋体" w:hint="eastAsia"/>
          <w:b/>
          <w:sz w:val="36"/>
        </w:rPr>
        <w:lastRenderedPageBreak/>
        <w:t>劳动合同</w:t>
      </w:r>
    </w:p>
    <w:p w:rsidR="00D51745" w:rsidRDefault="00D51745">
      <w:pPr>
        <w:spacing w:line="360" w:lineRule="auto"/>
        <w:jc w:val="center"/>
        <w:rPr>
          <w:rFonts w:ascii="宋体" w:hAnsi="宋体" w:hint="eastAsia"/>
          <w:sz w:val="36"/>
        </w:rPr>
      </w:pPr>
    </w:p>
    <w:p w:rsidR="00D51745" w:rsidRDefault="00D51745">
      <w:pPr>
        <w:spacing w:line="360" w:lineRule="auto"/>
        <w:ind w:firstLine="567"/>
        <w:jc w:val="both"/>
        <w:rPr>
          <w:rFonts w:ascii="宋体" w:hAnsi="宋体" w:hint="eastAsia"/>
          <w:sz w:val="24"/>
        </w:rPr>
      </w:pPr>
      <w:r>
        <w:rPr>
          <w:rFonts w:ascii="宋体" w:hAnsi="宋体" w:hint="eastAsia"/>
          <w:sz w:val="24"/>
        </w:rPr>
        <w:t>甲</w:t>
      </w:r>
      <w:r>
        <w:rPr>
          <w:rFonts w:ascii="宋体" w:hAnsi="宋体" w:hint="eastAsia"/>
          <w:color w:val="000000"/>
          <w:sz w:val="24"/>
        </w:rPr>
        <w:t>方</w:t>
      </w:r>
      <w:r>
        <w:rPr>
          <w:rFonts w:ascii="Arial" w:hAnsi="Arial" w:cs="Arial" w:hint="eastAsia"/>
          <w:color w:val="000000"/>
          <w:sz w:val="24"/>
        </w:rPr>
        <w:t>香奈儿</w:t>
      </w:r>
      <w:r>
        <w:rPr>
          <w:rFonts w:ascii="Arial" w:hAnsi="Arial" w:cs="Arial" w:hint="eastAsia"/>
          <w:color w:val="000000"/>
          <w:sz w:val="24"/>
        </w:rPr>
        <w:t>(</w:t>
      </w:r>
      <w:r>
        <w:rPr>
          <w:rFonts w:ascii="Arial" w:hAnsi="Arial" w:cs="Arial" w:hint="eastAsia"/>
          <w:color w:val="000000"/>
          <w:sz w:val="24"/>
        </w:rPr>
        <w:t>中国</w:t>
      </w:r>
      <w:r>
        <w:rPr>
          <w:rFonts w:ascii="Arial" w:hAnsi="Arial" w:cs="Arial" w:hint="eastAsia"/>
          <w:color w:val="000000"/>
          <w:sz w:val="24"/>
        </w:rPr>
        <w:t>)</w:t>
      </w:r>
      <w:r>
        <w:rPr>
          <w:rFonts w:ascii="Arial" w:hAnsi="Arial" w:cs="Arial" w:hint="eastAsia"/>
          <w:color w:val="000000"/>
          <w:sz w:val="24"/>
        </w:rPr>
        <w:t>贸易有限公司（以下简称“甲方”或“公司”）</w:t>
      </w:r>
      <w:r>
        <w:rPr>
          <w:rFonts w:ascii="宋体" w:hAnsi="宋体" w:hint="eastAsia"/>
          <w:sz w:val="24"/>
        </w:rPr>
        <w:t>聘用乙方为劳动合同制员工。乙方自愿受聘并愿意遵守甲方的各项规章制度。</w:t>
      </w:r>
    </w:p>
    <w:p w:rsidR="00D51745" w:rsidRDefault="00D51745">
      <w:pPr>
        <w:pStyle w:val="a4"/>
        <w:spacing w:line="360" w:lineRule="auto"/>
        <w:ind w:firstLine="567"/>
        <w:rPr>
          <w:rFonts w:ascii="宋体" w:eastAsia="宋体" w:hAnsi="宋体" w:hint="eastAsia"/>
        </w:rPr>
      </w:pPr>
      <w:r>
        <w:rPr>
          <w:rFonts w:ascii="宋体" w:eastAsia="宋体" w:hAnsi="宋体" w:hint="eastAsia"/>
        </w:rPr>
        <w:t>根据《中华人民共和国劳动法》及其他劳动法规，甲乙双方经平等协商，自愿签订本合同，共同遵守所列条款。</w:t>
      </w:r>
    </w:p>
    <w:p w:rsidR="00D51745" w:rsidRDefault="00D51745">
      <w:pPr>
        <w:spacing w:line="360" w:lineRule="auto"/>
        <w:ind w:left="1170" w:hanging="1170"/>
        <w:rPr>
          <w:rFonts w:ascii="宋体" w:hAnsi="宋体" w:hint="eastAsia"/>
          <w:sz w:val="28"/>
        </w:rPr>
      </w:pPr>
    </w:p>
    <w:p w:rsidR="00D51745" w:rsidRDefault="00D51745">
      <w:pPr>
        <w:spacing w:line="360" w:lineRule="auto"/>
        <w:jc w:val="center"/>
        <w:rPr>
          <w:rFonts w:ascii="宋体" w:hAnsi="宋体" w:hint="eastAsia"/>
          <w:sz w:val="28"/>
        </w:rPr>
      </w:pPr>
      <w:r>
        <w:rPr>
          <w:rFonts w:ascii="宋体" w:hAnsi="宋体" w:hint="eastAsia"/>
          <w:sz w:val="28"/>
        </w:rPr>
        <w:t>一</w:t>
      </w:r>
      <w:r>
        <w:rPr>
          <w:rFonts w:ascii="宋体" w:hAnsi="宋体" w:hint="eastAsia"/>
          <w:sz w:val="24"/>
        </w:rPr>
        <w:t>、</w:t>
      </w:r>
      <w:r>
        <w:rPr>
          <w:rFonts w:ascii="宋体" w:hAnsi="宋体"/>
          <w:sz w:val="28"/>
        </w:rPr>
        <w:t xml:space="preserve">  </w:t>
      </w:r>
      <w:r>
        <w:rPr>
          <w:rFonts w:ascii="宋体" w:hAnsi="宋体" w:hint="eastAsia"/>
          <w:sz w:val="28"/>
        </w:rPr>
        <w:t>劳动合同期限</w:t>
      </w:r>
    </w:p>
    <w:p w:rsidR="00D51745" w:rsidRDefault="00D51745">
      <w:pPr>
        <w:spacing w:line="360" w:lineRule="auto"/>
        <w:jc w:val="center"/>
        <w:rPr>
          <w:rFonts w:ascii="宋体" w:hAnsi="宋体" w:hint="eastAsia"/>
          <w:sz w:val="24"/>
        </w:rPr>
      </w:pPr>
    </w:p>
    <w:p w:rsidR="00D51745" w:rsidRDefault="002A1F64">
      <w:pPr>
        <w:numPr>
          <w:ilvl w:val="0"/>
          <w:numId w:val="14"/>
        </w:numPr>
        <w:spacing w:line="360" w:lineRule="auto"/>
        <w:rPr>
          <w:rFonts w:ascii="宋体" w:hAnsi="宋体" w:hint="eastAsia"/>
          <w:sz w:val="24"/>
        </w:rPr>
      </w:pPr>
      <w:r>
        <w:rPr>
          <w:rFonts w:ascii="宋体" w:hAnsi="宋体"/>
          <w:noProof/>
        </w:rPr>
        <mc:AlternateContent>
          <mc:Choice Requires="wps">
            <w:drawing>
              <wp:anchor distT="0" distB="0" distL="114300" distR="114300" simplePos="0" relativeHeight="251653120" behindDoc="0" locked="0" layoutInCell="1" allowOverlap="1">
                <wp:simplePos x="0" y="0"/>
                <wp:positionH relativeFrom="column">
                  <wp:posOffset>4604385</wp:posOffset>
                </wp:positionH>
                <wp:positionV relativeFrom="paragraph">
                  <wp:posOffset>217805</wp:posOffset>
                </wp:positionV>
                <wp:extent cx="800100" cy="0"/>
                <wp:effectExtent l="0" t="0" r="0" b="0"/>
                <wp:wrapNone/>
                <wp:docPr id="1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482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FAAF8" id="Line 10" o:spid="_x0000_s1026" style="position:absolute;left:0;text-align:lef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2.55pt,17.15pt" to="425.5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" strokeweight=".38pt"/>
            </w:pict>
          </mc:Fallback>
        </mc:AlternateContent>
      </w:r>
      <w:r>
        <w:rPr>
          <w:rFonts w:ascii="宋体" w:hAnsi="宋体"/>
          <w:noProof/>
        </w:rPr>
        <mc:AlternateContent>
          <mc:Choice Requires="wps">
            <w:drawing>
              <wp:anchor distT="0" distB="0" distL="114300" distR="114300" simplePos="0" relativeHeight="251652096" behindDoc="0" locked="0" layoutInCell="1" allowOverlap="1">
                <wp:simplePos x="0" y="0"/>
                <wp:positionH relativeFrom="column">
                  <wp:posOffset>3737610</wp:posOffset>
                </wp:positionH>
                <wp:positionV relativeFrom="paragraph">
                  <wp:posOffset>217805</wp:posOffset>
                </wp:positionV>
                <wp:extent cx="504190" cy="0"/>
                <wp:effectExtent l="0" t="0" r="0" b="0"/>
                <wp:wrapNone/>
                <wp:docPr id="1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0"/>
                        </a:xfrm>
                        <a:prstGeom prst="line">
                          <a:avLst/>
                        </a:prstGeom>
                        <a:noFill/>
                        <a:ln w="482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28D5A" id="Line 9"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3pt,17.15pt" to="334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tKz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" strokeweight=".38pt"/>
            </w:pict>
          </mc:Fallback>
        </mc:AlternateContent>
      </w:r>
      <w:r>
        <w:rPr>
          <w:rFonts w:ascii="宋体" w:hAnsi="宋体"/>
          <w:noProof/>
        </w:rPr>
        <mc:AlternateContent>
          <mc:Choice Requires="wps">
            <w:drawing>
              <wp:anchor distT="0" distB="0" distL="114300" distR="114300" simplePos="0" relativeHeight="251651072" behindDoc="0" locked="0" layoutInCell="1" allowOverlap="1">
                <wp:simplePos x="0" y="0"/>
                <wp:positionH relativeFrom="column">
                  <wp:posOffset>3061335</wp:posOffset>
                </wp:positionH>
                <wp:positionV relativeFrom="paragraph">
                  <wp:posOffset>215900</wp:posOffset>
                </wp:positionV>
                <wp:extent cx="504190" cy="0"/>
                <wp:effectExtent l="0" t="0" r="0" b="0"/>
                <wp:wrapNone/>
                <wp:docPr id="1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0"/>
                        </a:xfrm>
                        <a:prstGeom prst="line">
                          <a:avLst/>
                        </a:prstGeom>
                        <a:noFill/>
                        <a:ln w="482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44A82" id="Line 8"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05pt,17pt" to="280.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GgMEQIAACg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" strokeweight=".38pt"/>
            </w:pict>
          </mc:Fallback>
        </mc:AlternateContent>
      </w:r>
      <w:r>
        <w:rPr>
          <w:rFonts w:ascii="宋体" w:hAnsi="宋体"/>
          <w:noProof/>
        </w:rPr>
        <mc:AlternateContent>
          <mc:Choice Requires="wps">
            <w:drawing>
              <wp:anchor distT="0" distB="0" distL="114300" distR="114300" simplePos="0" relativeHeight="251650048" behindDoc="0" locked="0" layoutInCell="1" allowOverlap="1">
                <wp:simplePos x="0" y="0"/>
                <wp:positionH relativeFrom="column">
                  <wp:posOffset>1937385</wp:posOffset>
                </wp:positionH>
                <wp:positionV relativeFrom="paragraph">
                  <wp:posOffset>215900</wp:posOffset>
                </wp:positionV>
                <wp:extent cx="892810" cy="0"/>
                <wp:effectExtent l="0" t="0" r="0" b="0"/>
                <wp:wrapNone/>
                <wp:docPr id="1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2810" cy="0"/>
                        </a:xfrm>
                        <a:prstGeom prst="line">
                          <a:avLst/>
                        </a:prstGeom>
                        <a:noFill/>
                        <a:ln w="482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6312C1" id="Line 7"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55pt,17pt" to="222.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R1QEgIAACg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" strokeweight=".38pt"/>
            </w:pict>
          </mc:Fallback>
        </mc:AlternateContent>
      </w:r>
      <w:r w:rsidR="00D51745">
        <w:rPr>
          <w:rFonts w:ascii="宋体" w:hAnsi="宋体" w:hint="eastAsia"/>
          <w:sz w:val="24"/>
        </w:rPr>
        <w:t>本合同期限自             年       月</w:t>
      </w:r>
      <w:r w:rsidR="00D51745">
        <w:rPr>
          <w:rFonts w:ascii="宋体" w:hAnsi="宋体"/>
          <w:sz w:val="24"/>
        </w:rPr>
        <w:t xml:space="preserve"> </w:t>
      </w:r>
      <w:r w:rsidR="00D51745">
        <w:rPr>
          <w:rFonts w:ascii="宋体" w:hAnsi="宋体" w:hint="eastAsia"/>
          <w:sz w:val="24"/>
        </w:rPr>
        <w:t xml:space="preserve"> </w:t>
      </w:r>
      <w:r w:rsidR="00D51745">
        <w:rPr>
          <w:rFonts w:ascii="宋体" w:hAnsi="宋体"/>
          <w:sz w:val="24"/>
        </w:rPr>
        <w:t xml:space="preserve"> </w:t>
      </w:r>
      <w:r w:rsidR="00D51745">
        <w:rPr>
          <w:rFonts w:ascii="宋体" w:hAnsi="宋体" w:hint="eastAsia"/>
          <w:sz w:val="24"/>
        </w:rPr>
        <w:t xml:space="preserve">    日至           年</w:t>
      </w:r>
    </w:p>
    <w:p w:rsidR="00D51745" w:rsidRDefault="002A1F64">
      <w:pPr>
        <w:spacing w:line="360" w:lineRule="auto"/>
        <w:ind w:leftChars="1060" w:left="2360" w:hangingChars="120" w:hanging="240"/>
        <w:rPr>
          <w:rFonts w:ascii="宋体" w:hAnsi="宋体" w:hint="eastAsia"/>
          <w:sz w:val="24"/>
        </w:rPr>
      </w:pPr>
      <w:r>
        <w:rPr>
          <w:rFonts w:ascii="宋体" w:hAnsi="宋体"/>
          <w:noProof/>
        </w:rPr>
        <mc:AlternateContent>
          <mc:Choice Requires="wps">
            <w:drawing>
              <wp:anchor distT="0" distB="0" distL="114300" distR="114300" simplePos="0" relativeHeight="251661312" behindDoc="0" locked="0" layoutInCell="1" allowOverlap="1">
                <wp:simplePos x="0" y="0"/>
                <wp:positionH relativeFrom="column">
                  <wp:posOffset>3899535</wp:posOffset>
                </wp:positionH>
                <wp:positionV relativeFrom="paragraph">
                  <wp:posOffset>492125</wp:posOffset>
                </wp:positionV>
                <wp:extent cx="504190" cy="0"/>
                <wp:effectExtent l="0" t="0" r="0" b="0"/>
                <wp:wrapNone/>
                <wp:docPr id="1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0"/>
                        </a:xfrm>
                        <a:prstGeom prst="line">
                          <a:avLst/>
                        </a:prstGeom>
                        <a:noFill/>
                        <a:ln w="482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65A96" id="Line 1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05pt,38.75pt" to="346.7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mnuEgIAACk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" strokeweight=".38pt"/>
            </w:pict>
          </mc:Fallback>
        </mc:AlternateContent>
      </w:r>
      <w:r>
        <w:rPr>
          <w:rFonts w:ascii="宋体" w:hAnsi="宋体"/>
          <w:noProof/>
        </w:rPr>
        <mc:AlternateContent>
          <mc:Choice Requires="wps">
            <w:drawing>
              <wp:anchor distT="0" distB="0" distL="114300" distR="114300" simplePos="0" relativeHeight="251660288" behindDoc="0" locked="0" layoutInCell="1" allowOverlap="1">
                <wp:simplePos x="0" y="0"/>
                <wp:positionH relativeFrom="column">
                  <wp:posOffset>3099435</wp:posOffset>
                </wp:positionH>
                <wp:positionV relativeFrom="paragraph">
                  <wp:posOffset>492125</wp:posOffset>
                </wp:positionV>
                <wp:extent cx="504190" cy="0"/>
                <wp:effectExtent l="0" t="0" r="0" b="0"/>
                <wp:wrapNone/>
                <wp:docPr id="1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0"/>
                        </a:xfrm>
                        <a:prstGeom prst="line">
                          <a:avLst/>
                        </a:prstGeom>
                        <a:noFill/>
                        <a:ln w="482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9E466" id="Line 1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05pt,38.75pt" to="283.7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xAEgIAACkEAAAOAAAAZHJzL2Uyb0RvYy54bWysU8GO2jAQvVfqP1i+QxKa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" strokeweight=".38pt"/>
            </w:pict>
          </mc:Fallback>
        </mc:AlternateContent>
      </w:r>
      <w:r>
        <w:rPr>
          <w:rFonts w:ascii="宋体" w:hAnsi="宋体"/>
          <w:noProof/>
        </w:rPr>
        <mc:AlternateContent>
          <mc:Choice Requires="wps">
            <w:drawing>
              <wp:anchor distT="0" distB="0" distL="114300" distR="114300" simplePos="0" relativeHeight="251659264" behindDoc="0" locked="0" layoutInCell="1" allowOverlap="1">
                <wp:simplePos x="0" y="0"/>
                <wp:positionH relativeFrom="column">
                  <wp:posOffset>1899285</wp:posOffset>
                </wp:positionH>
                <wp:positionV relativeFrom="paragraph">
                  <wp:posOffset>492125</wp:posOffset>
                </wp:positionV>
                <wp:extent cx="892810" cy="0"/>
                <wp:effectExtent l="0" t="0" r="0" b="0"/>
                <wp:wrapNone/>
                <wp:docPr id="1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2810" cy="0"/>
                        </a:xfrm>
                        <a:prstGeom prst="line">
                          <a:avLst/>
                        </a:prstGeom>
                        <a:noFill/>
                        <a:ln w="482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D34D1" id="Line 1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55pt,38.75pt" to="219.8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" strokeweight=".38pt"/>
            </w:pict>
          </mc:Fallback>
        </mc:AlternateContent>
      </w:r>
      <w:r>
        <w:rPr>
          <w:rFonts w:ascii="宋体" w:hAnsi="宋体"/>
          <w:noProof/>
        </w:rPr>
        <mc:AlternateContent>
          <mc:Choice Requires="wps">
            <w:drawing>
              <wp:anchor distT="0" distB="0" distL="114300" distR="114300" simplePos="0" relativeHeight="251658240" behindDoc="0" locked="0" layoutInCell="1" allowOverlap="1">
                <wp:simplePos x="0" y="0"/>
                <wp:positionH relativeFrom="column">
                  <wp:posOffset>965835</wp:posOffset>
                </wp:positionH>
                <wp:positionV relativeFrom="paragraph">
                  <wp:posOffset>482600</wp:posOffset>
                </wp:positionV>
                <wp:extent cx="539750" cy="0"/>
                <wp:effectExtent l="0" t="0" r="0" b="0"/>
                <wp:wrapNone/>
                <wp:docPr id="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line">
                          <a:avLst/>
                        </a:prstGeom>
                        <a:noFill/>
                        <a:ln w="482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3DCE5" id="Line 1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38pt" to="118.5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wX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" strokeweight=".38pt"/>
            </w:pict>
          </mc:Fallback>
        </mc:AlternateContent>
      </w:r>
      <w:r>
        <w:rPr>
          <w:rFonts w:ascii="宋体" w:hAnsi="宋体"/>
          <w:noProof/>
        </w:rPr>
        <mc:AlternateContent>
          <mc:Choice Requires="wps">
            <w:drawing>
              <wp:anchor distT="0" distB="0" distL="114300" distR="114300" simplePos="0" relativeHeight="251657216" behindDoc="0" locked="0" layoutInCell="1" allowOverlap="1">
                <wp:simplePos x="0" y="0"/>
                <wp:positionH relativeFrom="column">
                  <wp:posOffset>4852035</wp:posOffset>
                </wp:positionH>
                <wp:positionV relativeFrom="paragraph">
                  <wp:posOffset>196850</wp:posOffset>
                </wp:positionV>
                <wp:extent cx="504190" cy="0"/>
                <wp:effectExtent l="0" t="0" r="0" b="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4190" cy="0"/>
                        </a:xfrm>
                        <a:prstGeom prst="line">
                          <a:avLst/>
                        </a:prstGeom>
                        <a:noFill/>
                        <a:ln w="482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045FC" id="Line 1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05pt,15.5pt" to="421.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zsPEQIAACg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" strokeweight=".38pt"/>
            </w:pict>
          </mc:Fallback>
        </mc:AlternateContent>
      </w:r>
      <w:r>
        <w:rPr>
          <w:rFonts w:ascii="宋体" w:hAnsi="宋体"/>
          <w:noProof/>
        </w:rPr>
        <mc:AlternateContent>
          <mc:Choice Requires="wps">
            <w:drawing>
              <wp:anchor distT="0" distB="0" distL="114300" distR="114300" simplePos="0" relativeHeight="251656192" behindDoc="0" locked="0" layoutInCell="1" allowOverlap="1">
                <wp:simplePos x="0" y="0"/>
                <wp:positionH relativeFrom="column">
                  <wp:posOffset>3823335</wp:posOffset>
                </wp:positionH>
                <wp:positionV relativeFrom="paragraph">
                  <wp:posOffset>196850</wp:posOffset>
                </wp:positionV>
                <wp:extent cx="892810" cy="0"/>
                <wp:effectExtent l="0" t="0" r="0" b="0"/>
                <wp:wrapNone/>
                <wp:docPr id="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2810" cy="0"/>
                        </a:xfrm>
                        <a:prstGeom prst="line">
                          <a:avLst/>
                        </a:prstGeom>
                        <a:noFill/>
                        <a:ln w="482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8F28E" id="Line 13"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05pt,15.5pt" to="371.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" strokeweight=".38pt"/>
            </w:pict>
          </mc:Fallback>
        </mc:AlternateContent>
      </w:r>
      <w:r>
        <w:rPr>
          <w:rFonts w:ascii="宋体" w:hAnsi="宋体"/>
          <w:noProof/>
        </w:rPr>
        <mc:AlternateContent>
          <mc:Choice Requires="wps">
            <w:drawing>
              <wp:anchor distT="0" distB="0" distL="114300" distR="114300" simplePos="0" relativeHeight="251655168" behindDoc="0" locked="0" layoutInCell="1" allowOverlap="1">
                <wp:simplePos x="0" y="0"/>
                <wp:positionH relativeFrom="column">
                  <wp:posOffset>1756410</wp:posOffset>
                </wp:positionH>
                <wp:positionV relativeFrom="paragraph">
                  <wp:posOffset>196850</wp:posOffset>
                </wp:positionV>
                <wp:extent cx="593725" cy="0"/>
                <wp:effectExtent l="0" t="0" r="0" b="0"/>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 cy="0"/>
                        </a:xfrm>
                        <a:prstGeom prst="line">
                          <a:avLst/>
                        </a:prstGeom>
                        <a:noFill/>
                        <a:ln w="482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E94AC" id="Line 12"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3pt,15.5pt" to="185.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g0R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" strokeweight=".38pt"/>
            </w:pict>
          </mc:Fallback>
        </mc:AlternateContent>
      </w:r>
      <w:r>
        <w:rPr>
          <w:rFonts w:ascii="宋体" w:hAnsi="宋体"/>
          <w:noProof/>
        </w:rPr>
        <mc:AlternateContent>
          <mc:Choice Requires="wps">
            <w:drawing>
              <wp:anchor distT="0" distB="0" distL="114300" distR="114300" simplePos="0" relativeHeight="251654144" behindDoc="0" locked="0" layoutInCell="1" allowOverlap="1">
                <wp:simplePos x="0" y="0"/>
                <wp:positionH relativeFrom="column">
                  <wp:posOffset>965835</wp:posOffset>
                </wp:positionH>
                <wp:positionV relativeFrom="paragraph">
                  <wp:posOffset>196850</wp:posOffset>
                </wp:positionV>
                <wp:extent cx="539750" cy="0"/>
                <wp:effectExtent l="0" t="0" r="0" b="0"/>
                <wp:wrapNone/>
                <wp:docPr id="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750" cy="0"/>
                        </a:xfrm>
                        <a:prstGeom prst="line">
                          <a:avLst/>
                        </a:prstGeom>
                        <a:noFill/>
                        <a:ln w="482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0FC8F" id="Line 11"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15.5pt" to="118.5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1D+FAIAACg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" strokeweight=".38pt"/>
            </w:pict>
          </mc:Fallback>
        </mc:AlternateContent>
      </w:r>
      <w:r w:rsidR="00D51745">
        <w:rPr>
          <w:rFonts w:ascii="宋体" w:hAnsi="宋体" w:hint="eastAsia"/>
          <w:sz w:val="24"/>
        </w:rPr>
        <w:t xml:space="preserve">   月         日止，其中试用期自            年       月        日至              年         月</w:t>
      </w:r>
      <w:r w:rsidR="00D51745">
        <w:rPr>
          <w:rFonts w:ascii="宋体" w:hAnsi="宋体"/>
          <w:sz w:val="24"/>
        </w:rPr>
        <w:t xml:space="preserve">  </w:t>
      </w:r>
      <w:r w:rsidR="00D51745">
        <w:rPr>
          <w:rFonts w:ascii="宋体" w:hAnsi="宋体" w:hint="eastAsia"/>
          <w:sz w:val="24"/>
        </w:rPr>
        <w:t xml:space="preserve">     日止。</w:t>
      </w:r>
      <w:r w:rsidR="00D51745">
        <w:rPr>
          <w:rFonts w:ascii="宋体" w:hAnsi="宋体" w:hint="eastAsia"/>
          <w:sz w:val="24"/>
        </w:rPr>
        <w:tab/>
      </w:r>
    </w:p>
    <w:p w:rsidR="00D51745" w:rsidRDefault="00D51745">
      <w:pPr>
        <w:spacing w:line="360" w:lineRule="auto"/>
        <w:rPr>
          <w:rFonts w:ascii="宋体" w:hAnsi="宋体" w:hint="eastAsia"/>
          <w:sz w:val="28"/>
        </w:rPr>
      </w:pPr>
    </w:p>
    <w:p w:rsidR="00D51745" w:rsidRDefault="00D51745">
      <w:pPr>
        <w:spacing w:line="360" w:lineRule="auto"/>
        <w:ind w:left="990" w:hanging="990"/>
        <w:jc w:val="center"/>
        <w:rPr>
          <w:rFonts w:ascii="宋体" w:hAnsi="宋体" w:hint="eastAsia"/>
          <w:sz w:val="28"/>
        </w:rPr>
      </w:pPr>
      <w:r>
        <w:rPr>
          <w:rFonts w:ascii="宋体" w:hAnsi="宋体" w:hint="eastAsia"/>
          <w:sz w:val="28"/>
        </w:rPr>
        <w:t>二</w:t>
      </w:r>
      <w:r>
        <w:rPr>
          <w:rFonts w:ascii="宋体" w:hAnsi="宋体" w:hint="eastAsia"/>
          <w:sz w:val="24"/>
        </w:rPr>
        <w:t>、</w:t>
      </w:r>
      <w:r>
        <w:rPr>
          <w:rFonts w:ascii="宋体" w:hAnsi="宋体"/>
          <w:sz w:val="28"/>
        </w:rPr>
        <w:t xml:space="preserve">  </w:t>
      </w:r>
      <w:r>
        <w:rPr>
          <w:rFonts w:ascii="宋体" w:hAnsi="宋体" w:hint="eastAsia"/>
          <w:sz w:val="28"/>
        </w:rPr>
        <w:t>工作任务</w:t>
      </w:r>
    </w:p>
    <w:p w:rsidR="00D51745" w:rsidRDefault="00D51745">
      <w:pPr>
        <w:spacing w:line="360" w:lineRule="auto"/>
        <w:ind w:left="990" w:hanging="990"/>
        <w:jc w:val="center"/>
        <w:rPr>
          <w:rFonts w:ascii="宋体" w:hAnsi="宋体"/>
          <w:sz w:val="24"/>
        </w:rPr>
      </w:pPr>
    </w:p>
    <w:p w:rsidR="00D51745" w:rsidRDefault="002A1F64">
      <w:pPr>
        <w:spacing w:line="360" w:lineRule="auto"/>
        <w:ind w:left="1436" w:hanging="1436"/>
        <w:rPr>
          <w:rFonts w:ascii="宋体" w:hAnsi="宋体" w:hint="eastAsia"/>
          <w:sz w:val="24"/>
        </w:rPr>
      </w:pPr>
      <w:r>
        <w:rPr>
          <w:rFonts w:ascii="宋体" w:hAnsi="宋体"/>
          <w:noProof/>
        </w:rPr>
        <mc:AlternateContent>
          <mc:Choice Requires="wps">
            <w:drawing>
              <wp:anchor distT="0" distB="0" distL="114300" distR="114300" simplePos="0" relativeHeight="251663360" behindDoc="0" locked="0" layoutInCell="1" allowOverlap="1">
                <wp:simplePos x="0" y="0"/>
                <wp:positionH relativeFrom="column">
                  <wp:posOffset>4509135</wp:posOffset>
                </wp:positionH>
                <wp:positionV relativeFrom="paragraph">
                  <wp:posOffset>202565</wp:posOffset>
                </wp:positionV>
                <wp:extent cx="1028700" cy="0"/>
                <wp:effectExtent l="0" t="0" r="0" b="0"/>
                <wp:wrapNone/>
                <wp:docPr id="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482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15221E" id="Line 20"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05pt,15.95pt" to="436.0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" strokeweight=".38pt"/>
            </w:pict>
          </mc:Fallback>
        </mc:AlternateContent>
      </w:r>
      <w:r>
        <w:rPr>
          <w:rFonts w:ascii="宋体" w:hAnsi="宋体"/>
          <w:noProof/>
        </w:rPr>
        <mc:AlternateContent>
          <mc:Choice Requires="wps">
            <w:drawing>
              <wp:anchor distT="0" distB="0" distL="114300" distR="114300" simplePos="0" relativeHeight="251662336" behindDoc="0" locked="0" layoutInCell="1" allowOverlap="1">
                <wp:simplePos x="0" y="0"/>
                <wp:positionH relativeFrom="column">
                  <wp:posOffset>2794635</wp:posOffset>
                </wp:positionH>
                <wp:positionV relativeFrom="paragraph">
                  <wp:posOffset>202565</wp:posOffset>
                </wp:positionV>
                <wp:extent cx="1028700" cy="0"/>
                <wp:effectExtent l="0" t="0" r="0" b="0"/>
                <wp:wrapNone/>
                <wp:docPr id="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482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727B6C" id="Line 19"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05pt,15.95pt" to="301.0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wcLEwIAACkEAAAOAAAAZHJzL2Uyb0RvYy54bWysU8GO2jAQvVfqP1i+QxI2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" strokeweight=".38pt"/>
            </w:pict>
          </mc:Fallback>
        </mc:AlternateContent>
      </w:r>
      <w:r w:rsidR="00D51745">
        <w:rPr>
          <w:rFonts w:ascii="宋体" w:hAnsi="宋体" w:hint="eastAsia"/>
          <w:sz w:val="24"/>
        </w:rPr>
        <w:t>第二条</w:t>
      </w:r>
      <w:r w:rsidR="00D51745">
        <w:rPr>
          <w:rFonts w:ascii="宋体" w:hAnsi="宋体" w:hint="eastAsia"/>
          <w:sz w:val="24"/>
        </w:rPr>
        <w:tab/>
      </w:r>
      <w:r w:rsidR="00D51745">
        <w:rPr>
          <w:rFonts w:ascii="宋体" w:hAnsi="宋体" w:hint="eastAsia"/>
          <w:sz w:val="24"/>
        </w:rPr>
        <w:tab/>
        <w:t>乙方同意根据甲方需要，到              部门从事               工作。职位说明书（如有）为合同附件，由甲方提供。</w:t>
      </w:r>
    </w:p>
    <w:p w:rsidR="00D51745" w:rsidRDefault="00D51745">
      <w:pPr>
        <w:spacing w:line="360" w:lineRule="auto"/>
        <w:ind w:left="450" w:hanging="450"/>
        <w:rPr>
          <w:rFonts w:ascii="宋体" w:hAnsi="宋体" w:hint="eastAsia"/>
          <w:sz w:val="24"/>
        </w:rPr>
      </w:pPr>
      <w:r>
        <w:rPr>
          <w:rFonts w:ascii="宋体" w:hAnsi="宋体" w:hint="eastAsia"/>
          <w:sz w:val="24"/>
        </w:rPr>
        <w:t>第三条</w:t>
      </w:r>
      <w:r>
        <w:rPr>
          <w:rFonts w:ascii="宋体" w:hAnsi="宋体" w:hint="eastAsia"/>
          <w:sz w:val="24"/>
        </w:rPr>
        <w:tab/>
        <w:t>甲方因工作需要或者根据乙方的实际工作能力和工作表现等原因，</w:t>
      </w:r>
    </w:p>
    <w:p w:rsidR="00D51745" w:rsidRDefault="00D51745">
      <w:pPr>
        <w:spacing w:line="360" w:lineRule="auto"/>
        <w:ind w:left="450" w:firstLine="990"/>
        <w:rPr>
          <w:rFonts w:ascii="宋体" w:hAnsi="宋体"/>
          <w:sz w:val="24"/>
        </w:rPr>
      </w:pPr>
      <w:r>
        <w:rPr>
          <w:rFonts w:ascii="宋体" w:hAnsi="宋体" w:hint="eastAsia"/>
          <w:sz w:val="24"/>
        </w:rPr>
        <w:t>可调整乙方的职位。</w:t>
      </w:r>
    </w:p>
    <w:p w:rsidR="00D51745" w:rsidRDefault="00D51745">
      <w:pPr>
        <w:spacing w:line="360" w:lineRule="auto"/>
        <w:ind w:left="360" w:hanging="360"/>
        <w:rPr>
          <w:rFonts w:ascii="宋体" w:hAnsi="宋体" w:hint="eastAsia"/>
          <w:sz w:val="24"/>
        </w:rPr>
      </w:pPr>
      <w:r>
        <w:rPr>
          <w:rFonts w:ascii="宋体" w:hAnsi="宋体" w:hint="eastAsia"/>
          <w:sz w:val="24"/>
        </w:rPr>
        <w:t>第四条</w:t>
      </w:r>
      <w:r>
        <w:rPr>
          <w:rFonts w:ascii="宋体" w:hAnsi="宋体" w:hint="eastAsia"/>
          <w:sz w:val="24"/>
        </w:rPr>
        <w:tab/>
        <w:t>乙方应按照甲方确定的岗位职责和工作要求，按时完成规定的工作</w:t>
      </w:r>
    </w:p>
    <w:p w:rsidR="00D51745" w:rsidRDefault="00D51745">
      <w:pPr>
        <w:spacing w:line="360" w:lineRule="auto"/>
        <w:ind w:left="1080" w:firstLine="360"/>
        <w:rPr>
          <w:rFonts w:ascii="宋体" w:hAnsi="宋体" w:hint="eastAsia"/>
          <w:sz w:val="24"/>
        </w:rPr>
      </w:pPr>
      <w:r>
        <w:rPr>
          <w:rFonts w:ascii="宋体" w:hAnsi="宋体" w:hint="eastAsia"/>
          <w:sz w:val="24"/>
        </w:rPr>
        <w:t>数量并达到规定质量标准。</w:t>
      </w:r>
    </w:p>
    <w:p w:rsidR="00D51745" w:rsidRDefault="00D51745">
      <w:pPr>
        <w:spacing w:line="360" w:lineRule="auto"/>
        <w:ind w:left="1080" w:firstLine="360"/>
        <w:rPr>
          <w:rFonts w:ascii="宋体" w:hAnsi="宋体" w:hint="eastAsia"/>
          <w:sz w:val="24"/>
        </w:rPr>
      </w:pPr>
    </w:p>
    <w:p w:rsidR="00D51745" w:rsidRDefault="00D51745">
      <w:pPr>
        <w:spacing w:line="360" w:lineRule="auto"/>
        <w:rPr>
          <w:rFonts w:ascii="宋体" w:hAnsi="宋体" w:hint="eastAsia"/>
          <w:sz w:val="24"/>
        </w:rPr>
      </w:pPr>
    </w:p>
    <w:p w:rsidR="00D51745" w:rsidRDefault="00D51745">
      <w:pPr>
        <w:spacing w:line="360" w:lineRule="auto"/>
        <w:jc w:val="center"/>
        <w:rPr>
          <w:rFonts w:ascii="宋体" w:hAnsi="宋体" w:hint="eastAsia"/>
          <w:sz w:val="24"/>
        </w:rPr>
      </w:pPr>
      <w:r>
        <w:rPr>
          <w:rFonts w:ascii="宋体" w:hAnsi="宋体" w:hint="eastAsia"/>
          <w:sz w:val="28"/>
        </w:rPr>
        <w:t>三</w:t>
      </w:r>
      <w:r>
        <w:rPr>
          <w:rFonts w:ascii="宋体" w:hAnsi="宋体" w:hint="eastAsia"/>
          <w:sz w:val="24"/>
        </w:rPr>
        <w:t>、</w:t>
      </w:r>
      <w:r>
        <w:rPr>
          <w:rFonts w:ascii="宋体" w:hAnsi="宋体"/>
          <w:sz w:val="28"/>
        </w:rPr>
        <w:t xml:space="preserve">  </w:t>
      </w:r>
      <w:r>
        <w:rPr>
          <w:rFonts w:ascii="宋体" w:hAnsi="宋体" w:hint="eastAsia"/>
          <w:sz w:val="28"/>
        </w:rPr>
        <w:t>工作时间和休假</w:t>
      </w:r>
    </w:p>
    <w:p w:rsidR="00D51745" w:rsidRDefault="00D51745">
      <w:pPr>
        <w:spacing w:line="360" w:lineRule="auto"/>
        <w:jc w:val="both"/>
        <w:rPr>
          <w:rFonts w:ascii="宋体" w:hAnsi="宋体"/>
          <w:sz w:val="24"/>
        </w:rPr>
      </w:pPr>
    </w:p>
    <w:p w:rsidR="00D51745" w:rsidRDefault="00D51745">
      <w:pPr>
        <w:spacing w:line="360" w:lineRule="auto"/>
        <w:ind w:left="1440" w:hangingChars="600" w:hanging="1440"/>
        <w:jc w:val="both"/>
        <w:rPr>
          <w:rFonts w:ascii="宋体" w:hAnsi="宋体" w:hint="eastAsia"/>
          <w:sz w:val="24"/>
        </w:rPr>
      </w:pPr>
      <w:r>
        <w:rPr>
          <w:rFonts w:ascii="宋体" w:hAnsi="宋体" w:hint="eastAsia"/>
          <w:sz w:val="24"/>
        </w:rPr>
        <w:lastRenderedPageBreak/>
        <w:t>第五条</w:t>
      </w:r>
      <w:r>
        <w:rPr>
          <w:rFonts w:ascii="宋体" w:hAnsi="宋体" w:hint="eastAsia"/>
          <w:sz w:val="24"/>
        </w:rPr>
        <w:tab/>
        <w:t>甲方实行每天平均8小时，平均每周工作时间</w:t>
      </w:r>
      <w:r>
        <w:rPr>
          <w:rFonts w:ascii="宋体" w:hAnsi="宋体"/>
          <w:sz w:val="24"/>
        </w:rPr>
        <w:t>40</w:t>
      </w:r>
      <w:r>
        <w:rPr>
          <w:rFonts w:ascii="宋体" w:hAnsi="宋体" w:hint="eastAsia"/>
          <w:sz w:val="24"/>
        </w:rPr>
        <w:t>小时的工作制,并依据甲方营运需要安排每周工作时间。具体情况根据《员工手册》规定或部门主管安排。</w:t>
      </w:r>
    </w:p>
    <w:p w:rsidR="00D51745" w:rsidRDefault="00D51745">
      <w:pPr>
        <w:spacing w:line="360" w:lineRule="auto"/>
        <w:ind w:left="1440" w:hangingChars="600" w:hanging="1440"/>
        <w:jc w:val="both"/>
        <w:rPr>
          <w:rFonts w:ascii="宋体" w:hAnsi="宋体" w:hint="eastAsia"/>
          <w:sz w:val="24"/>
        </w:rPr>
      </w:pPr>
      <w:r>
        <w:rPr>
          <w:rFonts w:ascii="宋体" w:hAnsi="宋体" w:hint="eastAsia"/>
          <w:sz w:val="24"/>
        </w:rPr>
        <w:t>第六条</w:t>
      </w:r>
      <w:r>
        <w:rPr>
          <w:rFonts w:ascii="宋体" w:hAnsi="宋体" w:hint="eastAsia"/>
          <w:sz w:val="24"/>
        </w:rPr>
        <w:tab/>
        <w:t>甲方可以根据工作需要安排乙方加班。乙方加班必须征得甲方同意。加班报酬按国家及甲方注册所在地劳动法规定支付。</w:t>
      </w:r>
    </w:p>
    <w:p w:rsidR="00D51745" w:rsidRDefault="00D51745">
      <w:pPr>
        <w:spacing w:line="360" w:lineRule="auto"/>
        <w:jc w:val="both"/>
        <w:rPr>
          <w:rFonts w:ascii="宋体" w:hAnsi="宋体" w:hint="eastAsia"/>
          <w:sz w:val="24"/>
        </w:rPr>
      </w:pPr>
      <w:r>
        <w:rPr>
          <w:rFonts w:ascii="宋体" w:hAnsi="宋体" w:hint="eastAsia"/>
          <w:sz w:val="24"/>
        </w:rPr>
        <w:t>第七条</w:t>
      </w:r>
      <w:r>
        <w:rPr>
          <w:rFonts w:ascii="宋体" w:hAnsi="宋体" w:hint="eastAsia"/>
          <w:sz w:val="24"/>
        </w:rPr>
        <w:tab/>
        <w:t>乙方享有政府规定的有薪法定节假日。</w:t>
      </w:r>
    </w:p>
    <w:p w:rsidR="00D51745" w:rsidRDefault="002A1F64">
      <w:pPr>
        <w:numPr>
          <w:ilvl w:val="0"/>
          <w:numId w:val="12"/>
        </w:numPr>
        <w:spacing w:line="360" w:lineRule="auto"/>
        <w:jc w:val="both"/>
        <w:rPr>
          <w:rFonts w:ascii="宋体" w:hAnsi="宋体" w:hint="eastAsia"/>
          <w:sz w:val="24"/>
        </w:rPr>
      </w:pPr>
      <w:r>
        <w:rPr>
          <w:rFonts w:ascii="宋体" w:hAnsi="宋体"/>
          <w:noProof/>
        </w:rPr>
        <mc:AlternateContent>
          <mc:Choice Requires="wps">
            <w:drawing>
              <wp:anchor distT="0" distB="0" distL="114300" distR="114300" simplePos="0" relativeHeight="251664384" behindDoc="0" locked="0" layoutInCell="1" allowOverlap="1">
                <wp:simplePos x="0" y="0"/>
                <wp:positionH relativeFrom="column">
                  <wp:posOffset>1537335</wp:posOffset>
                </wp:positionH>
                <wp:positionV relativeFrom="paragraph">
                  <wp:posOffset>219710</wp:posOffset>
                </wp:positionV>
                <wp:extent cx="571500" cy="0"/>
                <wp:effectExtent l="0" t="0" r="0" b="0"/>
                <wp:wrapNone/>
                <wp:docPr id="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482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B75527" id="Line 21"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05pt,17.3pt" to="166.0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" strokeweight=".38pt"/>
            </w:pict>
          </mc:Fallback>
        </mc:AlternateContent>
      </w:r>
      <w:r w:rsidR="00D51745">
        <w:rPr>
          <w:rFonts w:ascii="宋体" w:hAnsi="宋体" w:hint="eastAsia"/>
          <w:sz w:val="24"/>
        </w:rPr>
        <w:t>乙方享有        天的有薪公司休假。具体规定根据《员工手册》。</w:t>
      </w:r>
    </w:p>
    <w:p w:rsidR="00D51745" w:rsidRDefault="00D51745">
      <w:pPr>
        <w:spacing w:line="360" w:lineRule="auto"/>
        <w:ind w:left="1080" w:hanging="1080"/>
        <w:rPr>
          <w:rFonts w:ascii="宋体" w:hAnsi="宋体" w:hint="eastAsia"/>
          <w:sz w:val="24"/>
        </w:rPr>
      </w:pPr>
    </w:p>
    <w:p w:rsidR="00D51745" w:rsidRDefault="00D51745">
      <w:pPr>
        <w:spacing w:line="360" w:lineRule="auto"/>
        <w:jc w:val="center"/>
        <w:rPr>
          <w:rFonts w:ascii="宋体" w:hAnsi="宋体" w:hint="eastAsia"/>
          <w:sz w:val="28"/>
        </w:rPr>
      </w:pPr>
      <w:r>
        <w:rPr>
          <w:rFonts w:ascii="宋体" w:hAnsi="宋体" w:hint="eastAsia"/>
          <w:sz w:val="28"/>
        </w:rPr>
        <w:t>四、</w:t>
      </w:r>
      <w:r>
        <w:rPr>
          <w:rFonts w:ascii="宋体" w:hAnsi="宋体"/>
          <w:sz w:val="28"/>
        </w:rPr>
        <w:t xml:space="preserve">  </w:t>
      </w:r>
      <w:r>
        <w:rPr>
          <w:rFonts w:ascii="宋体" w:hAnsi="宋体" w:hint="eastAsia"/>
          <w:sz w:val="28"/>
        </w:rPr>
        <w:t>劳动报酬</w:t>
      </w:r>
    </w:p>
    <w:p w:rsidR="00D51745" w:rsidRDefault="00D51745">
      <w:pPr>
        <w:spacing w:line="360" w:lineRule="auto"/>
        <w:jc w:val="both"/>
        <w:rPr>
          <w:rFonts w:ascii="宋体" w:hAnsi="宋体"/>
          <w:sz w:val="24"/>
        </w:rPr>
      </w:pPr>
    </w:p>
    <w:p w:rsidR="00D51745" w:rsidRDefault="002A1F64">
      <w:pPr>
        <w:spacing w:line="360" w:lineRule="auto"/>
        <w:ind w:left="1436" w:hanging="1436"/>
        <w:jc w:val="both"/>
        <w:rPr>
          <w:rFonts w:ascii="宋体" w:hAnsi="宋体" w:hint="eastAsia"/>
          <w:sz w:val="24"/>
        </w:rPr>
      </w:pPr>
      <w:r>
        <w:rPr>
          <w:rFonts w:ascii="宋体" w:hAnsi="宋体"/>
          <w:noProof/>
        </w:rPr>
        <mc:AlternateContent>
          <mc:Choice Requires="wps">
            <w:drawing>
              <wp:anchor distT="0" distB="0" distL="114300" distR="114300" simplePos="0" relativeHeight="251665408" behindDoc="0" locked="0" layoutInCell="1" allowOverlap="1">
                <wp:simplePos x="0" y="0"/>
                <wp:positionH relativeFrom="column">
                  <wp:posOffset>2794635</wp:posOffset>
                </wp:positionH>
                <wp:positionV relativeFrom="paragraph">
                  <wp:posOffset>210185</wp:posOffset>
                </wp:positionV>
                <wp:extent cx="1080135" cy="0"/>
                <wp:effectExtent l="0" t="0" r="0" b="0"/>
                <wp:wrapNone/>
                <wp:docPr id="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0"/>
                        </a:xfrm>
                        <a:prstGeom prst="line">
                          <a:avLst/>
                        </a:prstGeom>
                        <a:noFill/>
                        <a:ln w="482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7CB332" id="Line 22"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05pt,16.55pt" to="305.1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" strokeweight=".38pt"/>
            </w:pict>
          </mc:Fallback>
        </mc:AlternateContent>
      </w:r>
      <w:r w:rsidR="00D51745">
        <w:rPr>
          <w:rFonts w:ascii="宋体" w:hAnsi="宋体" w:hint="eastAsia"/>
          <w:sz w:val="24"/>
        </w:rPr>
        <w:t>第九条</w:t>
      </w:r>
      <w:r w:rsidR="00D51745">
        <w:rPr>
          <w:rFonts w:ascii="宋体" w:hAnsi="宋体" w:hint="eastAsia"/>
          <w:sz w:val="24"/>
        </w:rPr>
        <w:tab/>
        <w:t>乙方的月基本工资为人民币              元（含政府规定的各类补贴）；销售奖金根据各部门有关规定。乙方其他福利项目在《员工手册》中说明。</w:t>
      </w:r>
    </w:p>
    <w:p w:rsidR="00D51745" w:rsidRDefault="00D51745">
      <w:pPr>
        <w:spacing w:line="360" w:lineRule="auto"/>
        <w:ind w:left="1440" w:hangingChars="600" w:hanging="1440"/>
        <w:jc w:val="both"/>
        <w:rPr>
          <w:rFonts w:ascii="宋体" w:hAnsi="宋体" w:hint="eastAsia"/>
          <w:sz w:val="24"/>
        </w:rPr>
      </w:pPr>
      <w:r>
        <w:rPr>
          <w:rFonts w:ascii="宋体" w:hAnsi="宋体" w:hint="eastAsia"/>
          <w:sz w:val="24"/>
        </w:rPr>
        <w:t>第十条</w:t>
      </w:r>
      <w:r>
        <w:rPr>
          <w:rFonts w:ascii="宋体" w:hAnsi="宋体" w:hint="eastAsia"/>
          <w:sz w:val="24"/>
        </w:rPr>
        <w:tab/>
        <w:t>乙方每年享受13个月的月基本工资（年终双薪）。发放办法根据《员工手册》规定。</w:t>
      </w:r>
    </w:p>
    <w:p w:rsidR="00D51745" w:rsidRDefault="00D51745">
      <w:pPr>
        <w:spacing w:line="360" w:lineRule="auto"/>
        <w:jc w:val="both"/>
        <w:rPr>
          <w:rFonts w:ascii="宋体" w:hAnsi="宋体" w:hint="eastAsia"/>
          <w:sz w:val="24"/>
        </w:rPr>
      </w:pPr>
      <w:r>
        <w:rPr>
          <w:rFonts w:ascii="宋体" w:hAnsi="宋体" w:hint="eastAsia"/>
          <w:sz w:val="24"/>
        </w:rPr>
        <w:t>第十一条</w:t>
      </w:r>
      <w:r>
        <w:rPr>
          <w:rFonts w:ascii="宋体" w:hAnsi="宋体" w:hint="eastAsia"/>
          <w:sz w:val="24"/>
        </w:rPr>
        <w:tab/>
        <w:t>甲方发薪日期为每月5日。如遇节假日或休息日，则应提前在最近的</w:t>
      </w:r>
    </w:p>
    <w:p w:rsidR="00D51745" w:rsidRDefault="00D51745">
      <w:pPr>
        <w:spacing w:line="360" w:lineRule="auto"/>
        <w:ind w:leftChars="720" w:left="1440"/>
        <w:jc w:val="both"/>
        <w:rPr>
          <w:rFonts w:ascii="宋体" w:hAnsi="宋体" w:hint="eastAsia"/>
          <w:sz w:val="24"/>
        </w:rPr>
      </w:pPr>
      <w:r>
        <w:rPr>
          <w:rFonts w:ascii="宋体" w:hAnsi="宋体" w:hint="eastAsia"/>
          <w:sz w:val="24"/>
        </w:rPr>
        <w:t>工作日支付。并按政府有关规定，在支付乙方的报酬中代扣代缴乙方个人应缴纳的款项，如乙方个人收入所得税，并扣除乙方与甲方在其他协议及文件中约定的还款数额。</w:t>
      </w:r>
    </w:p>
    <w:p w:rsidR="00D51745" w:rsidRDefault="00D51745">
      <w:pPr>
        <w:spacing w:line="360" w:lineRule="auto"/>
        <w:jc w:val="both"/>
        <w:rPr>
          <w:rFonts w:ascii="宋体" w:hAnsi="宋体" w:hint="eastAsia"/>
          <w:sz w:val="24"/>
        </w:rPr>
      </w:pPr>
      <w:r>
        <w:rPr>
          <w:rFonts w:ascii="宋体" w:hAnsi="宋体" w:hint="eastAsia"/>
          <w:sz w:val="24"/>
        </w:rPr>
        <w:t>第十二条    甲方可以根据需要调整乙方的工作岗位并调整相应的工资。</w:t>
      </w:r>
    </w:p>
    <w:p w:rsidR="00D51745" w:rsidRDefault="00D51745">
      <w:pPr>
        <w:spacing w:line="360" w:lineRule="auto"/>
        <w:ind w:leftChars="-11" w:left="1418" w:hangingChars="600" w:hanging="1440"/>
        <w:jc w:val="both"/>
        <w:rPr>
          <w:rFonts w:ascii="宋体" w:hAnsi="宋体" w:hint="eastAsia"/>
          <w:sz w:val="24"/>
        </w:rPr>
      </w:pPr>
      <w:r>
        <w:rPr>
          <w:rFonts w:ascii="宋体" w:hAnsi="宋体" w:hint="eastAsia"/>
          <w:sz w:val="24"/>
        </w:rPr>
        <w:t>第十三条    甲方可以根据公司的经济效益和</w:t>
      </w:r>
      <w:del w:id="1" w:author="Fiona" w:date="2006-08-17T15:42:00Z">
        <w:r>
          <w:rPr>
            <w:rFonts w:ascii="宋体" w:hAnsi="宋体" w:hint="eastAsia"/>
            <w:sz w:val="24"/>
          </w:rPr>
          <w:delText xml:space="preserve"> </w:delText>
        </w:r>
      </w:del>
      <w:r>
        <w:rPr>
          <w:rFonts w:ascii="宋体" w:hAnsi="宋体" w:hint="eastAsia"/>
          <w:sz w:val="24"/>
        </w:rPr>
        <w:t>乙方在甲方的工作年限和工作业绩调整乙方的工资。</w:t>
      </w:r>
    </w:p>
    <w:p w:rsidR="00D51745" w:rsidRDefault="00D51745">
      <w:pPr>
        <w:spacing w:line="360" w:lineRule="auto"/>
        <w:rPr>
          <w:rFonts w:ascii="宋体" w:hAnsi="宋体" w:hint="eastAsia"/>
          <w:sz w:val="24"/>
        </w:rPr>
      </w:pPr>
    </w:p>
    <w:p w:rsidR="00D51745" w:rsidRDefault="00D51745">
      <w:pPr>
        <w:spacing w:line="360" w:lineRule="auto"/>
        <w:jc w:val="center"/>
        <w:rPr>
          <w:rFonts w:ascii="宋体" w:hAnsi="宋体" w:hint="eastAsia"/>
          <w:sz w:val="28"/>
        </w:rPr>
      </w:pPr>
      <w:r>
        <w:rPr>
          <w:rFonts w:ascii="宋体" w:hAnsi="宋体" w:hint="eastAsia"/>
          <w:sz w:val="28"/>
        </w:rPr>
        <w:t>五、保险福利待遇</w:t>
      </w:r>
    </w:p>
    <w:p w:rsidR="00D51745" w:rsidRDefault="00D51745">
      <w:pPr>
        <w:pStyle w:val="2"/>
        <w:tabs>
          <w:tab w:val="left" w:pos="1170"/>
        </w:tabs>
        <w:ind w:left="1440" w:hanging="1440"/>
        <w:rPr>
          <w:rFonts w:ascii="宋体" w:eastAsia="宋体" w:hAnsi="宋体" w:hint="eastAsia"/>
        </w:rPr>
      </w:pPr>
    </w:p>
    <w:p w:rsidR="00D51745" w:rsidRDefault="00D51745">
      <w:pPr>
        <w:pStyle w:val="2"/>
        <w:tabs>
          <w:tab w:val="left" w:pos="1440"/>
        </w:tabs>
        <w:ind w:hanging="1350"/>
        <w:rPr>
          <w:rFonts w:ascii="宋体" w:eastAsia="宋体" w:hAnsi="宋体" w:hint="eastAsia"/>
        </w:rPr>
      </w:pPr>
      <w:r>
        <w:rPr>
          <w:rFonts w:ascii="宋体" w:eastAsia="宋体" w:hAnsi="宋体" w:hint="eastAsia"/>
        </w:rPr>
        <w:t>第十四条</w:t>
      </w:r>
      <w:r>
        <w:rPr>
          <w:rFonts w:ascii="宋体" w:eastAsia="宋体" w:hAnsi="宋体" w:hint="eastAsia"/>
        </w:rPr>
        <w:tab/>
        <w:t>甲乙双方严格按照国家和甲方注册所在地地方社会保险的有关政策按时缴纳各种社会保险费用。乙方将享有甲方所提供的各种福利计划。</w:t>
      </w:r>
    </w:p>
    <w:p w:rsidR="00D51745" w:rsidRDefault="00D51745">
      <w:pPr>
        <w:pStyle w:val="2"/>
        <w:tabs>
          <w:tab w:val="left" w:pos="1440"/>
        </w:tabs>
        <w:ind w:hanging="1350"/>
        <w:rPr>
          <w:rFonts w:hint="eastAsia"/>
        </w:rPr>
      </w:pPr>
      <w:r>
        <w:rPr>
          <w:rFonts w:ascii="宋体" w:eastAsia="宋体" w:hAnsi="宋体" w:hint="eastAsia"/>
        </w:rPr>
        <w:lastRenderedPageBreak/>
        <w:t>第十五条</w:t>
      </w:r>
      <w:r>
        <w:rPr>
          <w:rFonts w:ascii="宋体" w:eastAsia="宋体" w:hAnsi="宋体" w:hint="eastAsia"/>
        </w:rPr>
        <w:tab/>
      </w:r>
      <w:r>
        <w:rPr>
          <w:rFonts w:ascii="宋体" w:eastAsia="宋体" w:hAnsi="宋体"/>
        </w:rPr>
        <w:t xml:space="preserve"> </w:t>
      </w:r>
      <w:r>
        <w:rPr>
          <w:rFonts w:ascii="宋体" w:eastAsia="宋体" w:hAnsi="宋体" w:hint="eastAsia"/>
        </w:rPr>
        <w:t>乙方患病或非因工负伤，其病假工资、疾病救济费和医疗待遇按照国家和甲方注册所在地地方政府有关规定执行。</w:t>
      </w:r>
    </w:p>
    <w:p w:rsidR="00D51745" w:rsidRDefault="00D51745">
      <w:pPr>
        <w:spacing w:line="360" w:lineRule="auto"/>
        <w:ind w:left="1260" w:hanging="1260"/>
        <w:rPr>
          <w:rFonts w:ascii="宋体" w:hAnsi="宋体" w:hint="eastAsia"/>
          <w:sz w:val="24"/>
        </w:rPr>
      </w:pPr>
      <w:r>
        <w:rPr>
          <w:rFonts w:ascii="宋体" w:hAnsi="宋体" w:hint="eastAsia"/>
          <w:sz w:val="24"/>
        </w:rPr>
        <w:t>第十六条</w:t>
      </w:r>
      <w:r>
        <w:rPr>
          <w:rFonts w:ascii="宋体" w:hAnsi="宋体" w:hint="eastAsia"/>
          <w:sz w:val="24"/>
        </w:rPr>
        <w:tab/>
      </w:r>
      <w:r>
        <w:rPr>
          <w:rFonts w:ascii="宋体" w:hAnsi="宋体"/>
          <w:sz w:val="24"/>
        </w:rPr>
        <w:t xml:space="preserve"> </w:t>
      </w:r>
      <w:r>
        <w:rPr>
          <w:rFonts w:ascii="宋体" w:hAnsi="宋体" w:hint="eastAsia"/>
          <w:sz w:val="24"/>
        </w:rPr>
        <w:t>乙方因工负伤的工资和医疗保险待遇按国家和甲方注册所在地地方政府有关规定执行。</w:t>
      </w:r>
    </w:p>
    <w:p w:rsidR="00D51745" w:rsidRDefault="00D51745">
      <w:pPr>
        <w:spacing w:line="360" w:lineRule="auto"/>
        <w:rPr>
          <w:rFonts w:ascii="宋体" w:hAnsi="宋体"/>
          <w:sz w:val="24"/>
        </w:rPr>
      </w:pPr>
    </w:p>
    <w:p w:rsidR="00D51745" w:rsidRDefault="00D51745">
      <w:pPr>
        <w:spacing w:line="360" w:lineRule="auto"/>
        <w:jc w:val="center"/>
        <w:rPr>
          <w:rFonts w:ascii="宋体" w:hAnsi="宋体" w:hint="eastAsia"/>
          <w:sz w:val="28"/>
        </w:rPr>
      </w:pPr>
      <w:r>
        <w:rPr>
          <w:rFonts w:ascii="宋体" w:hAnsi="宋体" w:hint="eastAsia"/>
          <w:sz w:val="28"/>
        </w:rPr>
        <w:t>六、劳动纪律</w:t>
      </w:r>
    </w:p>
    <w:p w:rsidR="00D51745" w:rsidRDefault="00D51745">
      <w:pPr>
        <w:spacing w:line="360" w:lineRule="auto"/>
        <w:jc w:val="center"/>
        <w:rPr>
          <w:rFonts w:ascii="宋体" w:hAnsi="宋体" w:hint="eastAsia"/>
          <w:sz w:val="28"/>
        </w:rPr>
      </w:pPr>
    </w:p>
    <w:p w:rsidR="00D51745" w:rsidRDefault="00D51745">
      <w:pPr>
        <w:tabs>
          <w:tab w:val="left" w:pos="1170"/>
        </w:tabs>
        <w:spacing w:line="360" w:lineRule="auto"/>
        <w:ind w:left="1170" w:hanging="1170"/>
        <w:rPr>
          <w:rFonts w:ascii="宋体" w:hAnsi="宋体" w:hint="eastAsia"/>
          <w:sz w:val="24"/>
        </w:rPr>
      </w:pPr>
      <w:r>
        <w:rPr>
          <w:rFonts w:ascii="宋体" w:hAnsi="宋体" w:hint="eastAsia"/>
          <w:sz w:val="24"/>
        </w:rPr>
        <w:t>第十七条</w:t>
      </w:r>
      <w:r>
        <w:rPr>
          <w:rFonts w:ascii="宋体" w:hAnsi="宋体" w:hint="eastAsia"/>
          <w:sz w:val="24"/>
        </w:rPr>
        <w:tab/>
        <w:t>乙方应遵守甲方依法制定的各项规章制度。无论在职时或离职后，皆不可以向任何公司员工以外之第三人透露与公司相关之任何商业机密与其它有利信息。此外，也不可以复印非与乙方的职务直接相关的公司文件。保密材料包括(但不限于) 包括甲方有关涉及商业机密内容的文字记载或电脑软盘；客户资料、工作笔记、报告、报价、帐单、 合同、概预算、标书； 工资薪酬、财务计划统计等及其它业务和经济信息。</w:t>
      </w:r>
    </w:p>
    <w:p w:rsidR="00D51745" w:rsidRDefault="00D51745">
      <w:pPr>
        <w:spacing w:line="360" w:lineRule="auto"/>
        <w:rPr>
          <w:rFonts w:ascii="宋体" w:hAnsi="宋体" w:hint="eastAsia"/>
          <w:sz w:val="24"/>
        </w:rPr>
      </w:pPr>
      <w:r>
        <w:rPr>
          <w:rFonts w:ascii="宋体" w:hAnsi="宋体" w:hint="eastAsia"/>
          <w:sz w:val="24"/>
        </w:rPr>
        <w:t>第十八条  乙方应承担以下义务：</w:t>
      </w:r>
    </w:p>
    <w:p w:rsidR="00D51745" w:rsidRDefault="00D51745">
      <w:pPr>
        <w:numPr>
          <w:ilvl w:val="0"/>
          <w:numId w:val="3"/>
        </w:numPr>
        <w:spacing w:line="360" w:lineRule="auto"/>
        <w:ind w:left="1530" w:hanging="360"/>
        <w:rPr>
          <w:rFonts w:ascii="宋体" w:hAnsi="宋体" w:hint="eastAsia"/>
          <w:sz w:val="24"/>
        </w:rPr>
      </w:pPr>
      <w:r>
        <w:rPr>
          <w:rFonts w:ascii="宋体" w:hAnsi="宋体" w:hint="eastAsia"/>
          <w:sz w:val="24"/>
        </w:rPr>
        <w:t>乙方同意在甲方工作期间，包括但不仅限于任何工作创作、发明、出版及未出版的书面材料，编写的软件都以公司为权利人及作者，相关专利权、著作权及其他相关知识产权皆归甲方所有，未得到甲方同意乙方不可以另作它用。</w:t>
      </w:r>
    </w:p>
    <w:p w:rsidR="00D51745" w:rsidRDefault="00D51745">
      <w:pPr>
        <w:numPr>
          <w:ilvl w:val="0"/>
          <w:numId w:val="3"/>
        </w:numPr>
        <w:tabs>
          <w:tab w:val="num" w:pos="1530"/>
        </w:tabs>
        <w:spacing w:line="360" w:lineRule="auto"/>
        <w:ind w:left="1530"/>
        <w:rPr>
          <w:rFonts w:ascii="宋体" w:hAnsi="宋体" w:hint="eastAsia"/>
          <w:sz w:val="24"/>
        </w:rPr>
      </w:pPr>
      <w:r>
        <w:rPr>
          <w:rFonts w:ascii="宋体" w:hAnsi="宋体" w:hint="eastAsia"/>
          <w:sz w:val="24"/>
        </w:rPr>
        <w:t>乙方在甲方工作期间，必须保守甲方商业机密，本合同期间，乙方未经甲方书面同意，不得在第三方从事与甲方业务相同或相关的经营活动。</w:t>
      </w:r>
    </w:p>
    <w:p w:rsidR="00D51745" w:rsidRDefault="00D51745">
      <w:pPr>
        <w:numPr>
          <w:ilvl w:val="0"/>
          <w:numId w:val="3"/>
        </w:numPr>
        <w:tabs>
          <w:tab w:val="num" w:pos="1530"/>
        </w:tabs>
        <w:spacing w:line="360" w:lineRule="auto"/>
        <w:ind w:left="1530"/>
        <w:rPr>
          <w:rFonts w:ascii="宋体" w:hAnsi="宋体" w:hint="eastAsia"/>
          <w:sz w:val="24"/>
        </w:rPr>
      </w:pPr>
      <w:r>
        <w:rPr>
          <w:rFonts w:ascii="宋体" w:hAnsi="宋体" w:hint="eastAsia"/>
          <w:sz w:val="24"/>
        </w:rPr>
        <w:t>公司的电子邮件E-mail属公司财产，乙方不能滥用公司的E－mail电子邮件系统作私人的用途。</w:t>
      </w:r>
    </w:p>
    <w:p w:rsidR="00D51745" w:rsidRDefault="00D51745">
      <w:pPr>
        <w:numPr>
          <w:ilvl w:val="0"/>
          <w:numId w:val="3"/>
        </w:numPr>
        <w:tabs>
          <w:tab w:val="num" w:pos="1530"/>
        </w:tabs>
        <w:spacing w:line="360" w:lineRule="auto"/>
        <w:ind w:left="1530"/>
        <w:rPr>
          <w:rFonts w:ascii="宋体" w:hAnsi="宋体"/>
          <w:sz w:val="24"/>
        </w:rPr>
      </w:pPr>
      <w:r>
        <w:rPr>
          <w:rFonts w:ascii="宋体" w:hAnsi="宋体" w:hint="eastAsia"/>
          <w:sz w:val="24"/>
        </w:rPr>
        <w:t>乙方在完成所做项目后，应及时向甲方递交所有与项目有关的信息资料（包括并不局限于项目合同、方案、问卷、数据、工作底稿及报告），以便甲方存档。</w:t>
      </w:r>
    </w:p>
    <w:p w:rsidR="00D51745" w:rsidRDefault="00D51745">
      <w:pPr>
        <w:spacing w:line="360" w:lineRule="auto"/>
        <w:ind w:left="1409" w:hangingChars="587" w:hanging="1409"/>
        <w:rPr>
          <w:rFonts w:ascii="宋体" w:hAnsi="宋体" w:hint="eastAsia"/>
          <w:sz w:val="24"/>
        </w:rPr>
      </w:pPr>
      <w:r>
        <w:rPr>
          <w:rFonts w:ascii="宋体" w:hAnsi="宋体" w:hint="eastAsia"/>
          <w:sz w:val="24"/>
        </w:rPr>
        <w:lastRenderedPageBreak/>
        <w:t xml:space="preserve">第十九条  </w:t>
      </w:r>
      <w:r>
        <w:rPr>
          <w:rFonts w:ascii="宋体" w:hAnsi="宋体"/>
          <w:sz w:val="24"/>
        </w:rPr>
        <w:tab/>
      </w:r>
      <w:r>
        <w:rPr>
          <w:rFonts w:ascii="宋体" w:hAnsi="宋体" w:hint="eastAsia"/>
          <w:sz w:val="24"/>
        </w:rPr>
        <w:t>乙方违反《员工手册》中劳动纪律或规章制度，或政府的法律法规，甲方可依据《员工手册》及相关政府规章制度，给予纪律处分直至解除本合同。</w:t>
      </w:r>
    </w:p>
    <w:p w:rsidR="00D51745" w:rsidRDefault="00D51745">
      <w:pPr>
        <w:spacing w:line="360" w:lineRule="auto"/>
        <w:rPr>
          <w:rFonts w:ascii="宋体" w:hAnsi="宋体"/>
          <w:sz w:val="24"/>
        </w:rPr>
      </w:pPr>
    </w:p>
    <w:p w:rsidR="00D51745" w:rsidRDefault="00D51745">
      <w:pPr>
        <w:spacing w:line="360" w:lineRule="auto"/>
        <w:jc w:val="center"/>
        <w:rPr>
          <w:rFonts w:ascii="宋体" w:hAnsi="宋体" w:hint="eastAsia"/>
          <w:sz w:val="28"/>
        </w:rPr>
      </w:pPr>
      <w:r>
        <w:rPr>
          <w:rFonts w:ascii="宋体" w:hAnsi="宋体" w:hint="eastAsia"/>
          <w:sz w:val="28"/>
        </w:rPr>
        <w:t>七、劳动合同的变更、解除</w:t>
      </w:r>
    </w:p>
    <w:p w:rsidR="00D51745" w:rsidRDefault="00D51745">
      <w:pPr>
        <w:spacing w:line="360" w:lineRule="auto"/>
        <w:ind w:left="1440" w:hanging="1440"/>
        <w:jc w:val="both"/>
        <w:rPr>
          <w:rFonts w:ascii="宋体" w:hAnsi="宋体" w:hint="eastAsia"/>
          <w:sz w:val="24"/>
        </w:rPr>
      </w:pPr>
    </w:p>
    <w:p w:rsidR="00D51745" w:rsidRDefault="00D51745">
      <w:pPr>
        <w:spacing w:line="360" w:lineRule="auto"/>
        <w:ind w:left="1170" w:hanging="1170"/>
        <w:jc w:val="both"/>
        <w:rPr>
          <w:rFonts w:ascii="宋体" w:hAnsi="宋体"/>
          <w:sz w:val="24"/>
        </w:rPr>
      </w:pPr>
      <w:r>
        <w:rPr>
          <w:rFonts w:ascii="宋体" w:hAnsi="宋体" w:hint="eastAsia"/>
          <w:sz w:val="24"/>
        </w:rPr>
        <w:t>第二十条</w:t>
      </w:r>
      <w:r>
        <w:rPr>
          <w:rFonts w:ascii="宋体" w:hAnsi="宋体" w:hint="eastAsia"/>
          <w:sz w:val="24"/>
        </w:rPr>
        <w:tab/>
      </w:r>
      <w:r>
        <w:rPr>
          <w:rFonts w:ascii="宋体" w:hAnsi="宋体"/>
          <w:sz w:val="24"/>
        </w:rPr>
        <w:t xml:space="preserve">  </w:t>
      </w:r>
      <w:r>
        <w:rPr>
          <w:rFonts w:ascii="宋体" w:hAnsi="宋体" w:hint="eastAsia"/>
          <w:sz w:val="24"/>
        </w:rPr>
        <w:t>订立本合同所依据的客观情况发生重大变化，致使本合同无法履行</w:t>
      </w:r>
    </w:p>
    <w:p w:rsidR="00D51745" w:rsidRDefault="00D51745">
      <w:pPr>
        <w:spacing w:line="360" w:lineRule="auto"/>
        <w:ind w:left="1170" w:firstLine="270"/>
        <w:jc w:val="both"/>
        <w:rPr>
          <w:rFonts w:ascii="宋体" w:hAnsi="宋体" w:hint="eastAsia"/>
          <w:sz w:val="24"/>
        </w:rPr>
      </w:pPr>
      <w:r>
        <w:rPr>
          <w:rFonts w:ascii="宋体" w:hAnsi="宋体" w:hint="eastAsia"/>
          <w:sz w:val="24"/>
        </w:rPr>
        <w:t>的，经甲乙双方协商同意，可以变更本合同相关内容。</w:t>
      </w:r>
    </w:p>
    <w:p w:rsidR="00D51745" w:rsidRDefault="00D51745">
      <w:pPr>
        <w:spacing w:line="360" w:lineRule="auto"/>
        <w:ind w:left="1170" w:hanging="1170"/>
        <w:jc w:val="both"/>
        <w:rPr>
          <w:rFonts w:ascii="宋体" w:hAnsi="宋体" w:hint="eastAsia"/>
          <w:sz w:val="24"/>
        </w:rPr>
      </w:pPr>
      <w:r>
        <w:rPr>
          <w:rFonts w:ascii="宋体" w:hAnsi="宋体" w:hint="eastAsia"/>
          <w:sz w:val="24"/>
        </w:rPr>
        <w:t>第二十一条</w:t>
      </w:r>
      <w:r>
        <w:rPr>
          <w:rFonts w:ascii="宋体" w:hAnsi="宋体" w:hint="eastAsia"/>
          <w:sz w:val="24"/>
        </w:rPr>
        <w:tab/>
        <w:t>经甲乙双方协商一致，本合同可以解除。</w:t>
      </w:r>
    </w:p>
    <w:p w:rsidR="00D51745" w:rsidRDefault="00D51745">
      <w:pPr>
        <w:spacing w:line="360" w:lineRule="auto"/>
        <w:ind w:left="1170" w:hanging="1170"/>
        <w:jc w:val="both"/>
        <w:rPr>
          <w:rFonts w:ascii="宋体" w:hAnsi="宋体" w:hint="eastAsia"/>
          <w:sz w:val="24"/>
        </w:rPr>
      </w:pPr>
      <w:r>
        <w:rPr>
          <w:rFonts w:ascii="宋体" w:hAnsi="宋体" w:hint="eastAsia"/>
          <w:sz w:val="24"/>
        </w:rPr>
        <w:t>第二十二条</w:t>
      </w:r>
      <w:r>
        <w:rPr>
          <w:rFonts w:ascii="宋体" w:hAnsi="宋体" w:hint="eastAsia"/>
          <w:sz w:val="24"/>
        </w:rPr>
        <w:tab/>
        <w:t>乙方有下列情形之一，甲方可以随时解除本合同：</w:t>
      </w:r>
    </w:p>
    <w:p w:rsidR="00D51745" w:rsidRDefault="00D51745">
      <w:pPr>
        <w:numPr>
          <w:ilvl w:val="0"/>
          <w:numId w:val="4"/>
        </w:numPr>
        <w:tabs>
          <w:tab w:val="clear" w:pos="360"/>
          <w:tab w:val="num" w:pos="1620"/>
          <w:tab w:val="left" w:pos="1800"/>
        </w:tabs>
        <w:spacing w:line="360" w:lineRule="auto"/>
        <w:ind w:left="1080" w:firstLine="180"/>
        <w:jc w:val="both"/>
        <w:rPr>
          <w:rFonts w:ascii="宋体" w:hAnsi="宋体" w:hint="eastAsia"/>
          <w:sz w:val="24"/>
        </w:rPr>
      </w:pPr>
      <w:r>
        <w:rPr>
          <w:rFonts w:ascii="宋体" w:hAnsi="宋体" w:hint="eastAsia"/>
          <w:sz w:val="24"/>
        </w:rPr>
        <w:t>在试用期内被证明不符合录用条件的；</w:t>
      </w:r>
    </w:p>
    <w:p w:rsidR="00D51745" w:rsidRDefault="00D51745">
      <w:pPr>
        <w:numPr>
          <w:ilvl w:val="0"/>
          <w:numId w:val="4"/>
        </w:numPr>
        <w:tabs>
          <w:tab w:val="clear" w:pos="360"/>
          <w:tab w:val="num" w:pos="1620"/>
          <w:tab w:val="left" w:pos="1800"/>
        </w:tabs>
        <w:spacing w:line="360" w:lineRule="auto"/>
        <w:ind w:left="1620"/>
        <w:jc w:val="both"/>
        <w:rPr>
          <w:rFonts w:ascii="宋体" w:hAnsi="宋体" w:hint="eastAsia"/>
          <w:sz w:val="24"/>
        </w:rPr>
      </w:pPr>
      <w:r>
        <w:rPr>
          <w:rFonts w:ascii="宋体" w:hAnsi="宋体" w:hint="eastAsia"/>
          <w:sz w:val="24"/>
        </w:rPr>
        <w:t>严重违反劳动纪律或甲方规章制度的，以及按甲方在《员工手册》中规定可辞退的；</w:t>
      </w:r>
    </w:p>
    <w:p w:rsidR="00D51745" w:rsidRDefault="00D51745">
      <w:pPr>
        <w:numPr>
          <w:ilvl w:val="0"/>
          <w:numId w:val="4"/>
        </w:numPr>
        <w:tabs>
          <w:tab w:val="clear" w:pos="360"/>
          <w:tab w:val="num" w:pos="1620"/>
          <w:tab w:val="left" w:pos="1800"/>
        </w:tabs>
        <w:spacing w:line="360" w:lineRule="auto"/>
        <w:ind w:left="1080" w:firstLine="180"/>
        <w:rPr>
          <w:rFonts w:ascii="宋体" w:hAnsi="宋体" w:hint="eastAsia"/>
          <w:sz w:val="24"/>
        </w:rPr>
      </w:pPr>
      <w:r>
        <w:rPr>
          <w:rFonts w:ascii="宋体" w:hAnsi="宋体" w:hint="eastAsia"/>
          <w:sz w:val="24"/>
        </w:rPr>
        <w:t>严重失职、营私舞弊，对甲方利益造成重大损害的；</w:t>
      </w:r>
    </w:p>
    <w:p w:rsidR="00D51745" w:rsidRDefault="00D51745">
      <w:pPr>
        <w:numPr>
          <w:ilvl w:val="0"/>
          <w:numId w:val="4"/>
        </w:numPr>
        <w:tabs>
          <w:tab w:val="clear" w:pos="360"/>
          <w:tab w:val="num" w:pos="1620"/>
          <w:tab w:val="left" w:pos="1800"/>
        </w:tabs>
        <w:spacing w:line="360" w:lineRule="auto"/>
        <w:ind w:left="1080" w:firstLine="180"/>
        <w:rPr>
          <w:rFonts w:ascii="宋体" w:hAnsi="宋体" w:hint="eastAsia"/>
          <w:sz w:val="24"/>
        </w:rPr>
      </w:pPr>
      <w:r>
        <w:rPr>
          <w:rFonts w:ascii="宋体" w:hAnsi="宋体" w:hint="eastAsia"/>
          <w:sz w:val="24"/>
        </w:rPr>
        <w:t>被依法追究刑事责任或劳动教养的。</w:t>
      </w:r>
    </w:p>
    <w:p w:rsidR="00D51745" w:rsidRDefault="00D51745">
      <w:pPr>
        <w:spacing w:line="360" w:lineRule="auto"/>
        <w:ind w:left="1350" w:hanging="1350"/>
        <w:jc w:val="both"/>
        <w:rPr>
          <w:rFonts w:ascii="宋体" w:hAnsi="宋体" w:hint="eastAsia"/>
          <w:sz w:val="24"/>
        </w:rPr>
      </w:pPr>
      <w:r>
        <w:rPr>
          <w:rFonts w:ascii="宋体" w:hAnsi="宋体" w:hint="eastAsia"/>
          <w:sz w:val="24"/>
        </w:rPr>
        <w:t>第二十三条</w:t>
      </w:r>
      <w:r>
        <w:rPr>
          <w:rFonts w:ascii="宋体" w:hAnsi="宋体" w:hint="eastAsia"/>
          <w:sz w:val="24"/>
        </w:rPr>
        <w:tab/>
        <w:t>有下列情形之一，甲方可以解除本合同，但应提前三十日以书面形式通知乙方：</w:t>
      </w:r>
    </w:p>
    <w:p w:rsidR="00D51745" w:rsidRDefault="00D51745">
      <w:pPr>
        <w:numPr>
          <w:ilvl w:val="0"/>
          <w:numId w:val="5"/>
        </w:numPr>
        <w:tabs>
          <w:tab w:val="clear" w:pos="360"/>
          <w:tab w:val="num" w:pos="1710"/>
        </w:tabs>
        <w:spacing w:line="360" w:lineRule="auto"/>
        <w:ind w:left="1710"/>
        <w:jc w:val="both"/>
        <w:rPr>
          <w:rFonts w:ascii="宋体" w:hAnsi="宋体" w:hint="eastAsia"/>
          <w:sz w:val="24"/>
        </w:rPr>
      </w:pPr>
      <w:r>
        <w:rPr>
          <w:rFonts w:ascii="宋体" w:hAnsi="宋体" w:hint="eastAsia"/>
          <w:sz w:val="24"/>
        </w:rPr>
        <w:t>乙方患病或非因工负伤，医疗期满后，不能从事原工作也不能从事由甲方另行安排的工作的；</w:t>
      </w:r>
    </w:p>
    <w:p w:rsidR="00D51745" w:rsidRDefault="00D51745">
      <w:pPr>
        <w:numPr>
          <w:ilvl w:val="0"/>
          <w:numId w:val="5"/>
        </w:numPr>
        <w:tabs>
          <w:tab w:val="clear" w:pos="360"/>
          <w:tab w:val="num" w:pos="1710"/>
        </w:tabs>
        <w:spacing w:line="360" w:lineRule="auto"/>
        <w:ind w:left="1710"/>
        <w:jc w:val="both"/>
        <w:rPr>
          <w:rFonts w:ascii="宋体" w:hAnsi="宋体" w:hint="eastAsia"/>
          <w:sz w:val="24"/>
        </w:rPr>
      </w:pPr>
      <w:r>
        <w:rPr>
          <w:rFonts w:ascii="宋体" w:hAnsi="宋体" w:hint="eastAsia"/>
          <w:sz w:val="24"/>
        </w:rPr>
        <w:t>乙方不能胜任工作，经过培训或者调整工作岗位，仍不能胜任工作的；</w:t>
      </w:r>
    </w:p>
    <w:p w:rsidR="00D51745" w:rsidRDefault="00D51745">
      <w:pPr>
        <w:numPr>
          <w:ilvl w:val="0"/>
          <w:numId w:val="5"/>
        </w:numPr>
        <w:tabs>
          <w:tab w:val="clear" w:pos="360"/>
          <w:tab w:val="num" w:pos="1710"/>
        </w:tabs>
        <w:spacing w:line="360" w:lineRule="auto"/>
        <w:ind w:left="1710"/>
        <w:jc w:val="both"/>
        <w:rPr>
          <w:rFonts w:ascii="宋体" w:hAnsi="宋体" w:hint="eastAsia"/>
          <w:sz w:val="24"/>
        </w:rPr>
      </w:pPr>
      <w:r>
        <w:rPr>
          <w:rFonts w:ascii="宋体" w:hAnsi="宋体" w:hint="eastAsia"/>
          <w:sz w:val="24"/>
        </w:rPr>
        <w:t>双方不能依据本合同第二十条规定就变更合同达成协议的。</w:t>
      </w:r>
    </w:p>
    <w:p w:rsidR="00D51745" w:rsidRDefault="00D51745">
      <w:pPr>
        <w:spacing w:line="360" w:lineRule="auto"/>
        <w:ind w:left="1350" w:hanging="1440"/>
        <w:jc w:val="both"/>
        <w:rPr>
          <w:rFonts w:ascii="宋体" w:hAnsi="宋体" w:hint="eastAsia"/>
          <w:sz w:val="24"/>
        </w:rPr>
      </w:pPr>
      <w:r>
        <w:rPr>
          <w:rFonts w:ascii="宋体" w:hAnsi="宋体" w:hint="eastAsia"/>
          <w:sz w:val="24"/>
        </w:rPr>
        <w:t>第二十四条</w:t>
      </w:r>
      <w:r>
        <w:rPr>
          <w:rFonts w:ascii="宋体" w:hAnsi="宋体" w:hint="eastAsia"/>
          <w:sz w:val="24"/>
        </w:rPr>
        <w:tab/>
        <w:t>甲方濒临破产进行法定整顿期间或者生产经营发生严重困难经向职工说明情况，听取职工的意见，并向劳动行政部门报告后可以解除本合同。</w:t>
      </w:r>
    </w:p>
    <w:p w:rsidR="00D51745" w:rsidRDefault="00D51745">
      <w:pPr>
        <w:tabs>
          <w:tab w:val="left" w:pos="1350"/>
        </w:tabs>
        <w:spacing w:line="360" w:lineRule="auto"/>
        <w:ind w:left="1350" w:hanging="1440"/>
        <w:jc w:val="both"/>
        <w:rPr>
          <w:rFonts w:ascii="宋体" w:hAnsi="宋体" w:hint="eastAsia"/>
          <w:sz w:val="24"/>
        </w:rPr>
      </w:pPr>
      <w:r>
        <w:rPr>
          <w:rFonts w:ascii="宋体" w:hAnsi="宋体" w:hint="eastAsia"/>
          <w:sz w:val="24"/>
        </w:rPr>
        <w:t>第二十五条</w:t>
      </w:r>
      <w:r>
        <w:rPr>
          <w:rFonts w:ascii="宋体" w:hAnsi="宋体" w:hint="eastAsia"/>
          <w:sz w:val="24"/>
        </w:rPr>
        <w:tab/>
        <w:t>乙方有下列情形之一，甲方不得依据本合同第二十三条规定解除或</w:t>
      </w:r>
      <w:r>
        <w:rPr>
          <w:rFonts w:ascii="宋体" w:hAnsi="宋体"/>
          <w:sz w:val="24"/>
        </w:rPr>
        <w:br/>
      </w:r>
      <w:r>
        <w:rPr>
          <w:rFonts w:ascii="宋体" w:hAnsi="宋体" w:hint="eastAsia"/>
          <w:sz w:val="24"/>
        </w:rPr>
        <w:t>终止本合同：</w:t>
      </w:r>
    </w:p>
    <w:p w:rsidR="00D51745" w:rsidRDefault="00D51745">
      <w:pPr>
        <w:numPr>
          <w:ilvl w:val="0"/>
          <w:numId w:val="6"/>
        </w:numPr>
        <w:tabs>
          <w:tab w:val="clear" w:pos="360"/>
          <w:tab w:val="left" w:pos="1620"/>
        </w:tabs>
        <w:spacing w:line="360" w:lineRule="auto"/>
        <w:ind w:left="1620" w:hanging="270"/>
        <w:jc w:val="both"/>
        <w:rPr>
          <w:rFonts w:ascii="宋体" w:hAnsi="宋体" w:hint="eastAsia"/>
          <w:sz w:val="24"/>
        </w:rPr>
      </w:pPr>
      <w:r>
        <w:rPr>
          <w:rFonts w:ascii="宋体" w:hAnsi="宋体" w:hint="eastAsia"/>
          <w:sz w:val="24"/>
        </w:rPr>
        <w:t xml:space="preserve"> 患病或非因工负伤、在规定的医疗期内的；</w:t>
      </w:r>
    </w:p>
    <w:p w:rsidR="00D51745" w:rsidRDefault="00D51745">
      <w:pPr>
        <w:numPr>
          <w:ilvl w:val="0"/>
          <w:numId w:val="6"/>
        </w:numPr>
        <w:tabs>
          <w:tab w:val="clear" w:pos="360"/>
          <w:tab w:val="left" w:pos="1620"/>
        </w:tabs>
        <w:spacing w:line="360" w:lineRule="auto"/>
        <w:ind w:left="1620" w:hanging="270"/>
        <w:jc w:val="both"/>
        <w:rPr>
          <w:rFonts w:ascii="宋体" w:hAnsi="宋体" w:hint="eastAsia"/>
          <w:sz w:val="24"/>
        </w:rPr>
      </w:pPr>
      <w:r>
        <w:rPr>
          <w:rFonts w:ascii="宋体" w:hAnsi="宋体" w:hint="eastAsia"/>
          <w:sz w:val="24"/>
        </w:rPr>
        <w:lastRenderedPageBreak/>
        <w:t xml:space="preserve"> 女职工在孕期、产期、哺乳期内的。</w:t>
      </w:r>
    </w:p>
    <w:p w:rsidR="00D51745" w:rsidRDefault="00D51745">
      <w:pPr>
        <w:tabs>
          <w:tab w:val="left" w:pos="1418"/>
        </w:tabs>
        <w:spacing w:line="360" w:lineRule="auto"/>
        <w:ind w:left="1350" w:hanging="1440"/>
        <w:jc w:val="both"/>
        <w:rPr>
          <w:rFonts w:ascii="宋体" w:hAnsi="宋体" w:hint="eastAsia"/>
          <w:sz w:val="24"/>
        </w:rPr>
      </w:pPr>
      <w:r>
        <w:rPr>
          <w:rFonts w:ascii="宋体" w:hAnsi="宋体" w:hint="eastAsia"/>
          <w:sz w:val="24"/>
        </w:rPr>
        <w:t>第二十六条  乙方因工负伤医疗终结，经政府制定的劳动鉴定委员会确认完全或部分丧失劳动能力的，其合同的终止或者解除按国家和甲方注册所在地地方有关规定办理。</w:t>
      </w:r>
    </w:p>
    <w:p w:rsidR="00D51745" w:rsidRDefault="00D51745">
      <w:pPr>
        <w:spacing w:line="360" w:lineRule="auto"/>
        <w:ind w:left="1350" w:hanging="1530"/>
        <w:jc w:val="both"/>
        <w:rPr>
          <w:rFonts w:ascii="宋体" w:hAnsi="宋体" w:hint="eastAsia"/>
          <w:sz w:val="24"/>
        </w:rPr>
      </w:pPr>
      <w:r>
        <w:rPr>
          <w:rFonts w:ascii="宋体" w:hAnsi="宋体" w:hint="eastAsia"/>
          <w:sz w:val="24"/>
        </w:rPr>
        <w:t>第二十七条</w:t>
      </w:r>
      <w:r>
        <w:rPr>
          <w:rFonts w:ascii="宋体" w:hAnsi="宋体" w:hint="eastAsia"/>
          <w:sz w:val="24"/>
        </w:rPr>
        <w:tab/>
        <w:t>乙方辞职解除本合同，应当提前三十日以书面形式通知甲方同时乙方应按甲方规定完成工作移交。如有以下情况的，不适用于本条规定。甲方将视具体情况另作处理。</w:t>
      </w:r>
    </w:p>
    <w:p w:rsidR="00D51745" w:rsidRDefault="00D51745">
      <w:pPr>
        <w:numPr>
          <w:ilvl w:val="0"/>
          <w:numId w:val="11"/>
        </w:numPr>
        <w:spacing w:line="360" w:lineRule="auto"/>
        <w:jc w:val="both"/>
        <w:rPr>
          <w:rFonts w:ascii="宋体" w:hAnsi="宋体" w:hint="eastAsia"/>
          <w:sz w:val="24"/>
        </w:rPr>
      </w:pPr>
      <w:r>
        <w:rPr>
          <w:rFonts w:ascii="宋体" w:hAnsi="宋体" w:hint="eastAsia"/>
          <w:sz w:val="24"/>
        </w:rPr>
        <w:t>给甲方造成经济损失未处理完毕的；</w:t>
      </w:r>
    </w:p>
    <w:p w:rsidR="00D51745" w:rsidRDefault="00D51745">
      <w:pPr>
        <w:numPr>
          <w:ilvl w:val="0"/>
          <w:numId w:val="11"/>
        </w:numPr>
        <w:spacing w:line="360" w:lineRule="auto"/>
        <w:jc w:val="both"/>
        <w:rPr>
          <w:rFonts w:ascii="宋体" w:hAnsi="宋体" w:hint="eastAsia"/>
          <w:sz w:val="24"/>
        </w:rPr>
      </w:pPr>
      <w:r>
        <w:rPr>
          <w:rFonts w:ascii="宋体" w:hAnsi="宋体" w:hint="eastAsia"/>
          <w:sz w:val="24"/>
        </w:rPr>
        <w:t>与甲方签订专项协议,期限未满的。</w:t>
      </w:r>
    </w:p>
    <w:p w:rsidR="00D51745" w:rsidRDefault="00D51745">
      <w:pPr>
        <w:numPr>
          <w:ins w:id="2" w:author="Fiona" w:date="2006-08-17T14:47:00Z"/>
        </w:numPr>
        <w:spacing w:line="360" w:lineRule="auto"/>
        <w:ind w:left="1350"/>
        <w:jc w:val="both"/>
        <w:rPr>
          <w:ins w:id="3" w:author="Fiona" w:date="2006-08-17T14:47:00Z"/>
          <w:rFonts w:ascii="宋体" w:hAnsi="宋体" w:hint="eastAsia"/>
          <w:sz w:val="24"/>
        </w:rPr>
      </w:pPr>
      <w:r>
        <w:rPr>
          <w:rFonts w:ascii="宋体" w:hAnsi="宋体" w:hint="eastAsia"/>
          <w:sz w:val="24"/>
        </w:rPr>
        <w:t>乙方离职时,不许毁坏并及时归还个人使用或保管的甲方钥匙、物品、资料文件及其拷贝（包括并不局限于涉及甲方及与甲方有业务往来的任何他方的所有信息、资料、文件、磁盘或其他信息载体等），如有遗失，应赔偿相应的经济损失。</w:t>
      </w:r>
    </w:p>
    <w:p w:rsidR="00D51745" w:rsidRDefault="00D51745">
      <w:pPr>
        <w:spacing w:line="360" w:lineRule="auto"/>
        <w:ind w:left="1440" w:hanging="1620"/>
        <w:jc w:val="both"/>
        <w:rPr>
          <w:rFonts w:ascii="宋体" w:hAnsi="宋体" w:hint="eastAsia"/>
          <w:sz w:val="24"/>
        </w:rPr>
      </w:pPr>
      <w:r>
        <w:rPr>
          <w:rFonts w:ascii="宋体" w:hAnsi="宋体" w:hint="eastAsia"/>
          <w:sz w:val="24"/>
        </w:rPr>
        <w:t>第二十八条   有下列情形之一，乙方可以随时通知甲方解除本合同：</w:t>
      </w:r>
    </w:p>
    <w:p w:rsidR="00D51745" w:rsidRDefault="00D51745">
      <w:pPr>
        <w:numPr>
          <w:ilvl w:val="0"/>
          <w:numId w:val="7"/>
        </w:numPr>
        <w:tabs>
          <w:tab w:val="clear" w:pos="360"/>
          <w:tab w:val="num" w:pos="1800"/>
        </w:tabs>
        <w:spacing w:line="360" w:lineRule="auto"/>
        <w:ind w:left="1080" w:firstLine="360"/>
        <w:jc w:val="both"/>
        <w:rPr>
          <w:rFonts w:ascii="宋体" w:hAnsi="宋体" w:hint="eastAsia"/>
          <w:sz w:val="24"/>
        </w:rPr>
      </w:pPr>
      <w:r>
        <w:rPr>
          <w:rFonts w:ascii="宋体" w:hAnsi="宋体" w:hint="eastAsia"/>
          <w:sz w:val="24"/>
        </w:rPr>
        <w:t>甲方不能按照本合同规定支付劳动报酬或者提供劳动条件的；</w:t>
      </w:r>
    </w:p>
    <w:p w:rsidR="00D51745" w:rsidRDefault="00D51745">
      <w:pPr>
        <w:numPr>
          <w:ilvl w:val="0"/>
          <w:numId w:val="7"/>
        </w:numPr>
        <w:tabs>
          <w:tab w:val="clear" w:pos="360"/>
          <w:tab w:val="num" w:pos="1800"/>
        </w:tabs>
        <w:spacing w:line="360" w:lineRule="auto"/>
        <w:ind w:left="1080" w:firstLine="360"/>
        <w:jc w:val="both"/>
        <w:rPr>
          <w:rFonts w:ascii="宋体" w:hAnsi="宋体" w:hint="eastAsia"/>
          <w:sz w:val="24"/>
        </w:rPr>
      </w:pPr>
      <w:r>
        <w:rPr>
          <w:rFonts w:ascii="宋体" w:hAnsi="宋体" w:hint="eastAsia"/>
          <w:sz w:val="24"/>
        </w:rPr>
        <w:t>甲方以暴力威胁或者非法限制人身自由的手段强迫劳动的。</w:t>
      </w:r>
    </w:p>
    <w:p w:rsidR="00D51745" w:rsidRDefault="00D51745">
      <w:pPr>
        <w:spacing w:line="360" w:lineRule="auto"/>
        <w:ind w:left="1350" w:hanging="1440"/>
        <w:jc w:val="both"/>
        <w:rPr>
          <w:rFonts w:ascii="宋体" w:hAnsi="宋体" w:hint="eastAsia"/>
          <w:sz w:val="24"/>
        </w:rPr>
      </w:pPr>
    </w:p>
    <w:p w:rsidR="00D51745" w:rsidRDefault="00D51745">
      <w:pPr>
        <w:spacing w:line="360" w:lineRule="auto"/>
        <w:jc w:val="center"/>
        <w:rPr>
          <w:rFonts w:ascii="宋体" w:hAnsi="宋体" w:hint="eastAsia"/>
          <w:sz w:val="28"/>
        </w:rPr>
      </w:pPr>
      <w:r>
        <w:rPr>
          <w:rFonts w:ascii="宋体" w:hAnsi="宋体" w:hint="eastAsia"/>
          <w:sz w:val="28"/>
        </w:rPr>
        <w:t>八、经济补偿与赔偿</w:t>
      </w:r>
    </w:p>
    <w:p w:rsidR="00D51745" w:rsidRDefault="00D51745">
      <w:pPr>
        <w:spacing w:line="360" w:lineRule="auto"/>
        <w:ind w:left="1440" w:hanging="1440"/>
        <w:jc w:val="both"/>
        <w:rPr>
          <w:rFonts w:ascii="宋体" w:hAnsi="宋体" w:hint="eastAsia"/>
          <w:sz w:val="24"/>
        </w:rPr>
      </w:pPr>
    </w:p>
    <w:p w:rsidR="00D51745" w:rsidRDefault="00D51745">
      <w:pPr>
        <w:spacing w:line="360" w:lineRule="auto"/>
        <w:ind w:left="1260" w:hanging="1440"/>
        <w:jc w:val="both"/>
        <w:rPr>
          <w:rFonts w:ascii="宋体" w:hAnsi="宋体" w:hint="eastAsia"/>
          <w:sz w:val="24"/>
        </w:rPr>
      </w:pPr>
      <w:r>
        <w:rPr>
          <w:rFonts w:ascii="宋体" w:hAnsi="宋体" w:hint="eastAsia"/>
          <w:sz w:val="24"/>
        </w:rPr>
        <w:t>第二十九条  有下列情形之一的，甲方应根据国家和甲方注册所在地地方政府有关规定支付乙方经济补偿金。对乙方的经济补偿金，由甲方一次性发给。</w:t>
      </w:r>
    </w:p>
    <w:p w:rsidR="00D51745" w:rsidRDefault="00D51745">
      <w:pPr>
        <w:numPr>
          <w:ilvl w:val="0"/>
          <w:numId w:val="1"/>
        </w:numPr>
        <w:tabs>
          <w:tab w:val="clear" w:pos="360"/>
          <w:tab w:val="num" w:pos="1620"/>
        </w:tabs>
        <w:spacing w:line="360" w:lineRule="auto"/>
        <w:ind w:left="1620"/>
        <w:jc w:val="both"/>
        <w:rPr>
          <w:rFonts w:ascii="宋体" w:hAnsi="宋体" w:hint="eastAsia"/>
          <w:sz w:val="24"/>
        </w:rPr>
      </w:pPr>
      <w:r>
        <w:rPr>
          <w:rFonts w:ascii="宋体" w:hAnsi="宋体" w:hint="eastAsia"/>
          <w:sz w:val="24"/>
        </w:rPr>
        <w:t>甲方根据本合同第二十一条、第二十三条第2、3款规定解除劳动合同的，应按国家及甲方注册所在地地方政府有关规定支付乙方经济补偿金。</w:t>
      </w:r>
    </w:p>
    <w:p w:rsidR="00D51745" w:rsidRDefault="00D51745">
      <w:pPr>
        <w:numPr>
          <w:ilvl w:val="0"/>
          <w:numId w:val="1"/>
        </w:numPr>
        <w:tabs>
          <w:tab w:val="clear" w:pos="360"/>
          <w:tab w:val="num" w:pos="1620"/>
        </w:tabs>
        <w:spacing w:line="360" w:lineRule="auto"/>
        <w:ind w:left="1620"/>
        <w:jc w:val="both"/>
        <w:rPr>
          <w:rFonts w:ascii="宋体" w:hAnsi="宋体" w:hint="eastAsia"/>
          <w:sz w:val="24"/>
        </w:rPr>
      </w:pPr>
      <w:r>
        <w:rPr>
          <w:rFonts w:ascii="宋体" w:hAnsi="宋体" w:hint="eastAsia"/>
          <w:sz w:val="24"/>
        </w:rPr>
        <w:t>甲方根据本合同第二十三条第1款规定解除劳动合同的，除按本条第1款规定的标准发给乙方经济补偿金外，还应按国家及甲方注册所在地地方政府有关规定发给医疗补助费。</w:t>
      </w:r>
    </w:p>
    <w:p w:rsidR="00D51745" w:rsidRDefault="00D51745">
      <w:pPr>
        <w:numPr>
          <w:ilvl w:val="0"/>
          <w:numId w:val="1"/>
        </w:numPr>
        <w:tabs>
          <w:tab w:val="clear" w:pos="360"/>
          <w:tab w:val="num" w:pos="1620"/>
        </w:tabs>
        <w:spacing w:line="360" w:lineRule="auto"/>
        <w:ind w:left="1620"/>
        <w:jc w:val="both"/>
        <w:rPr>
          <w:rFonts w:ascii="宋体" w:hAnsi="宋体" w:hint="eastAsia"/>
          <w:sz w:val="24"/>
        </w:rPr>
      </w:pPr>
      <w:r>
        <w:rPr>
          <w:rFonts w:ascii="宋体" w:hAnsi="宋体" w:hint="eastAsia"/>
          <w:sz w:val="24"/>
        </w:rPr>
        <w:lastRenderedPageBreak/>
        <w:t xml:space="preserve">甲方根据本合同第二十四条规定解除劳动合同的，应按乙方在公司工作年限，根据国家及甲方注册所在地相关规定给予经济补偿。 </w:t>
      </w:r>
    </w:p>
    <w:p w:rsidR="00D51745" w:rsidRDefault="00D51745">
      <w:pPr>
        <w:numPr>
          <w:ilvl w:val="0"/>
          <w:numId w:val="1"/>
        </w:numPr>
        <w:tabs>
          <w:tab w:val="clear" w:pos="360"/>
          <w:tab w:val="num" w:pos="1620"/>
        </w:tabs>
        <w:spacing w:line="360" w:lineRule="auto"/>
        <w:ind w:left="1620"/>
        <w:jc w:val="both"/>
        <w:rPr>
          <w:rFonts w:ascii="宋体" w:hAnsi="宋体" w:hint="eastAsia"/>
          <w:sz w:val="24"/>
        </w:rPr>
      </w:pPr>
      <w:r>
        <w:rPr>
          <w:rFonts w:ascii="宋体" w:hAnsi="宋体" w:hint="eastAsia"/>
          <w:sz w:val="24"/>
        </w:rPr>
        <w:t>本条款中经济补偿金的月工资计算标准是指甲方正常经营情况下，乙方在解除本合同前十二个月的月平均实得工资。</w:t>
      </w:r>
    </w:p>
    <w:p w:rsidR="00D51745" w:rsidRDefault="00D51745">
      <w:pPr>
        <w:spacing w:line="360" w:lineRule="auto"/>
        <w:jc w:val="both"/>
        <w:rPr>
          <w:rFonts w:ascii="宋体" w:hAnsi="宋体" w:hint="eastAsia"/>
          <w:sz w:val="24"/>
        </w:rPr>
      </w:pPr>
    </w:p>
    <w:p w:rsidR="00D51745" w:rsidRDefault="00D51745">
      <w:pPr>
        <w:spacing w:line="360" w:lineRule="auto"/>
        <w:jc w:val="center"/>
        <w:rPr>
          <w:rFonts w:ascii="宋体" w:hAnsi="宋体" w:hint="eastAsia"/>
          <w:sz w:val="28"/>
        </w:rPr>
      </w:pPr>
      <w:r>
        <w:rPr>
          <w:rFonts w:ascii="宋体" w:hAnsi="宋体" w:hint="eastAsia"/>
          <w:sz w:val="28"/>
        </w:rPr>
        <w:t>九、  违约责任</w:t>
      </w:r>
    </w:p>
    <w:p w:rsidR="00D51745" w:rsidRDefault="00D51745">
      <w:pPr>
        <w:spacing w:line="360" w:lineRule="auto"/>
        <w:jc w:val="center"/>
        <w:rPr>
          <w:rFonts w:ascii="宋体" w:hAnsi="宋体"/>
          <w:sz w:val="24"/>
        </w:rPr>
      </w:pPr>
    </w:p>
    <w:p w:rsidR="00D51745" w:rsidRDefault="00D51745">
      <w:pPr>
        <w:pStyle w:val="20"/>
        <w:ind w:left="1436" w:hanging="1436"/>
        <w:rPr>
          <w:rFonts w:hAnsi="宋体" w:hint="eastAsia"/>
          <w:spacing w:val="0"/>
        </w:rPr>
      </w:pPr>
      <w:r>
        <w:rPr>
          <w:rFonts w:hAnsi="宋体" w:hint="eastAsia"/>
          <w:spacing w:val="0"/>
        </w:rPr>
        <w:t>第三十条</w:t>
      </w:r>
      <w:r>
        <w:rPr>
          <w:rFonts w:hAnsi="宋体" w:hint="eastAsia"/>
          <w:spacing w:val="0"/>
        </w:rPr>
        <w:tab/>
        <w:t>本合同期限内，甲、乙任何一方违约且给对方造成经济或名誉损失的，违约方应从</w:t>
      </w:r>
      <w:r>
        <w:rPr>
          <w:rFonts w:hAnsi="宋体" w:hint="eastAsia"/>
        </w:rPr>
        <w:t>国家及甲方注册所在地</w:t>
      </w:r>
      <w:r>
        <w:rPr>
          <w:rFonts w:hAnsi="宋体" w:hint="eastAsia"/>
          <w:spacing w:val="0"/>
        </w:rPr>
        <w:t>有关规定或本合同及其相关附件中的规定承担违约赔偿责任。</w:t>
      </w:r>
    </w:p>
    <w:p w:rsidR="00D51745" w:rsidRDefault="00D51745">
      <w:pPr>
        <w:spacing w:line="360" w:lineRule="auto"/>
        <w:jc w:val="both"/>
        <w:rPr>
          <w:rFonts w:ascii="宋体" w:hAnsi="宋体"/>
          <w:spacing w:val="10"/>
          <w:sz w:val="24"/>
        </w:rPr>
      </w:pPr>
    </w:p>
    <w:p w:rsidR="00D51745" w:rsidRDefault="00D51745">
      <w:pPr>
        <w:spacing w:line="360" w:lineRule="auto"/>
        <w:jc w:val="center"/>
        <w:rPr>
          <w:rFonts w:ascii="宋体" w:hAnsi="宋体" w:hint="eastAsia"/>
          <w:sz w:val="28"/>
        </w:rPr>
      </w:pPr>
      <w:r>
        <w:rPr>
          <w:rFonts w:ascii="宋体" w:hAnsi="宋体" w:hint="eastAsia"/>
          <w:spacing w:val="10"/>
          <w:sz w:val="24"/>
        </w:rPr>
        <w:t>十</w:t>
      </w:r>
      <w:r>
        <w:rPr>
          <w:rFonts w:ascii="宋体" w:hAnsi="宋体" w:hint="eastAsia"/>
          <w:sz w:val="28"/>
        </w:rPr>
        <w:t>、</w:t>
      </w:r>
      <w:r>
        <w:rPr>
          <w:rFonts w:ascii="宋体" w:hAnsi="宋体"/>
          <w:spacing w:val="10"/>
          <w:sz w:val="24"/>
        </w:rPr>
        <w:t xml:space="preserve">  </w:t>
      </w:r>
      <w:r>
        <w:rPr>
          <w:rFonts w:ascii="宋体" w:hAnsi="宋体" w:hint="eastAsia"/>
          <w:sz w:val="28"/>
        </w:rPr>
        <w:t>劳动合同争议的解决</w:t>
      </w:r>
    </w:p>
    <w:p w:rsidR="00D51745" w:rsidRDefault="00D51745">
      <w:pPr>
        <w:spacing w:line="360" w:lineRule="auto"/>
        <w:jc w:val="center"/>
        <w:rPr>
          <w:rFonts w:ascii="宋体" w:hAnsi="宋体"/>
          <w:spacing w:val="10"/>
          <w:sz w:val="24"/>
        </w:rPr>
      </w:pPr>
    </w:p>
    <w:p w:rsidR="00D51745" w:rsidRDefault="00D51745">
      <w:pPr>
        <w:spacing w:line="360" w:lineRule="auto"/>
        <w:ind w:left="1436" w:hanging="1436"/>
        <w:jc w:val="both"/>
        <w:rPr>
          <w:rFonts w:ascii="宋体" w:hAnsi="宋体" w:hint="eastAsia"/>
          <w:spacing w:val="10"/>
          <w:sz w:val="24"/>
        </w:rPr>
      </w:pPr>
      <w:r>
        <w:rPr>
          <w:rFonts w:ascii="宋体" w:hAnsi="宋体" w:hint="eastAsia"/>
          <w:sz w:val="24"/>
        </w:rPr>
        <w:t>第三十一条</w:t>
      </w:r>
      <w:r>
        <w:rPr>
          <w:rFonts w:ascii="宋体" w:hAnsi="宋体" w:hint="eastAsia"/>
          <w:sz w:val="24"/>
        </w:rPr>
        <w:tab/>
        <w:t>甲、乙双方在履行本合同期间发生劳动争议，在甲方注册所在地相关劳动争议处理部门，按国家及甲方注册所在地政府有关法规及劳动争议处理程序办理</w:t>
      </w:r>
      <w:r>
        <w:rPr>
          <w:rFonts w:ascii="宋体" w:hAnsi="宋体" w:hint="eastAsia"/>
          <w:spacing w:val="10"/>
          <w:sz w:val="24"/>
        </w:rPr>
        <w:t>。</w:t>
      </w:r>
    </w:p>
    <w:p w:rsidR="00D51745" w:rsidRDefault="00D51745">
      <w:pPr>
        <w:spacing w:line="360" w:lineRule="auto"/>
        <w:jc w:val="both"/>
        <w:rPr>
          <w:rFonts w:ascii="宋体" w:hAnsi="宋体"/>
          <w:spacing w:val="10"/>
          <w:sz w:val="24"/>
        </w:rPr>
      </w:pPr>
    </w:p>
    <w:p w:rsidR="00D51745" w:rsidRDefault="00D51745">
      <w:pPr>
        <w:spacing w:line="360" w:lineRule="auto"/>
        <w:jc w:val="center"/>
        <w:rPr>
          <w:rFonts w:ascii="宋体" w:hAnsi="宋体"/>
          <w:sz w:val="28"/>
        </w:rPr>
      </w:pPr>
      <w:r>
        <w:rPr>
          <w:rFonts w:ascii="宋体" w:hAnsi="宋体" w:hint="eastAsia"/>
          <w:sz w:val="28"/>
        </w:rPr>
        <w:t>十一、其他</w:t>
      </w:r>
    </w:p>
    <w:p w:rsidR="00D51745" w:rsidRDefault="00D51745">
      <w:pPr>
        <w:spacing w:line="360" w:lineRule="auto"/>
        <w:ind w:left="1170" w:hanging="1170"/>
        <w:jc w:val="both"/>
        <w:rPr>
          <w:rFonts w:ascii="宋体" w:hAnsi="宋体" w:hint="eastAsia"/>
          <w:sz w:val="24"/>
        </w:rPr>
      </w:pPr>
    </w:p>
    <w:p w:rsidR="00D51745" w:rsidRDefault="00D51745">
      <w:pPr>
        <w:spacing w:line="360" w:lineRule="auto"/>
        <w:ind w:left="1170" w:hanging="1170"/>
        <w:jc w:val="both"/>
        <w:rPr>
          <w:rFonts w:ascii="宋体" w:hAnsi="宋体" w:hint="eastAsia"/>
          <w:sz w:val="24"/>
        </w:rPr>
      </w:pPr>
      <w:r>
        <w:rPr>
          <w:rFonts w:ascii="宋体" w:hAnsi="宋体" w:hint="eastAsia"/>
          <w:sz w:val="24"/>
        </w:rPr>
        <w:t>第三十二条</w:t>
      </w:r>
      <w:r>
        <w:rPr>
          <w:rFonts w:ascii="宋体" w:hAnsi="宋体" w:hint="eastAsia"/>
          <w:sz w:val="24"/>
        </w:rPr>
        <w:tab/>
        <w:t>乙方在签订本合同前应向甲方提交由指定医院出具的体检证明。</w:t>
      </w:r>
    </w:p>
    <w:p w:rsidR="00D51745" w:rsidRDefault="00D51745">
      <w:pPr>
        <w:spacing w:line="360" w:lineRule="auto"/>
        <w:ind w:left="1170" w:hanging="1170"/>
        <w:jc w:val="both"/>
        <w:rPr>
          <w:rFonts w:ascii="宋体" w:hAnsi="宋体" w:hint="eastAsia"/>
          <w:sz w:val="24"/>
        </w:rPr>
      </w:pPr>
      <w:r>
        <w:rPr>
          <w:rFonts w:ascii="宋体" w:hAnsi="宋体" w:hint="eastAsia"/>
          <w:sz w:val="24"/>
        </w:rPr>
        <w:t>第三十三条</w:t>
      </w:r>
      <w:r>
        <w:rPr>
          <w:rFonts w:ascii="宋体" w:hAnsi="宋体" w:hint="eastAsia"/>
          <w:sz w:val="24"/>
        </w:rPr>
        <w:tab/>
        <w:t>双方认为需要约定的其他内容：</w:t>
      </w:r>
    </w:p>
    <w:p w:rsidR="00D51745" w:rsidRDefault="00D51745">
      <w:pPr>
        <w:spacing w:line="360" w:lineRule="auto"/>
        <w:ind w:left="1620" w:hanging="450"/>
        <w:jc w:val="both"/>
        <w:rPr>
          <w:rFonts w:ascii="宋体" w:hAnsi="宋体" w:hint="eastAsia"/>
          <w:sz w:val="24"/>
        </w:rPr>
      </w:pPr>
      <w:r>
        <w:rPr>
          <w:rFonts w:ascii="宋体" w:hAnsi="宋体" w:hint="eastAsia"/>
          <w:sz w:val="24"/>
        </w:rPr>
        <w:t xml:space="preserve"> 1. 甲乙双方因特殊需要协商签订之关于本合同的专项协议及公司的员工手册和相关规章制度，均为本合同不可分割的组成部分，具有同等法律效力。</w:t>
      </w:r>
    </w:p>
    <w:p w:rsidR="00D51745" w:rsidRDefault="00D51745">
      <w:pPr>
        <w:spacing w:line="360" w:lineRule="auto"/>
        <w:ind w:left="1701" w:hanging="471"/>
        <w:jc w:val="both"/>
        <w:rPr>
          <w:rFonts w:ascii="宋体" w:hAnsi="宋体" w:hint="eastAsia"/>
          <w:sz w:val="24"/>
        </w:rPr>
      </w:pPr>
      <w:r>
        <w:rPr>
          <w:rFonts w:ascii="宋体" w:hAnsi="宋体" w:hint="eastAsia"/>
          <w:sz w:val="24"/>
        </w:rPr>
        <w:t>2.  本合同期满时，如果合同一方不愿续签合同的，应以书面形式在合同期满以前30天通知对方，否则，本合同则自动延续一年。</w:t>
      </w:r>
    </w:p>
    <w:p w:rsidR="00D51745" w:rsidRDefault="00D51745">
      <w:pPr>
        <w:spacing w:line="360" w:lineRule="auto"/>
        <w:ind w:left="1440" w:hanging="1440"/>
        <w:jc w:val="both"/>
        <w:rPr>
          <w:rFonts w:ascii="宋体" w:hAnsi="宋体" w:hint="eastAsia"/>
          <w:sz w:val="24"/>
        </w:rPr>
      </w:pPr>
      <w:r>
        <w:rPr>
          <w:rFonts w:ascii="宋体" w:hAnsi="宋体" w:hint="eastAsia"/>
          <w:sz w:val="24"/>
        </w:rPr>
        <w:t>第三十四条</w:t>
      </w:r>
      <w:r>
        <w:rPr>
          <w:rFonts w:ascii="宋体" w:hAnsi="宋体" w:hint="eastAsia"/>
          <w:sz w:val="24"/>
        </w:rPr>
        <w:tab/>
        <w:t>本合同未尽事宜或不足之处，按现行劳动法执行，修改。</w:t>
      </w:r>
    </w:p>
    <w:p w:rsidR="00D51745" w:rsidRDefault="00D51745">
      <w:pPr>
        <w:spacing w:line="360" w:lineRule="auto"/>
        <w:ind w:firstLineChars="600" w:firstLine="1440"/>
        <w:jc w:val="both"/>
        <w:rPr>
          <w:rFonts w:ascii="宋体" w:hAnsi="宋体" w:hint="eastAsia"/>
          <w:sz w:val="24"/>
        </w:rPr>
      </w:pPr>
      <w:r>
        <w:rPr>
          <w:rFonts w:ascii="宋体" w:hAnsi="宋体" w:hint="eastAsia"/>
          <w:sz w:val="24"/>
        </w:rPr>
        <w:lastRenderedPageBreak/>
        <w:t>解释权归公司所有。</w:t>
      </w:r>
    </w:p>
    <w:p w:rsidR="00D51745" w:rsidRDefault="00D51745">
      <w:pPr>
        <w:spacing w:line="360" w:lineRule="auto"/>
        <w:ind w:left="1436" w:hanging="1436"/>
        <w:rPr>
          <w:rFonts w:ascii="宋体" w:hAnsi="宋体"/>
          <w:sz w:val="24"/>
        </w:rPr>
      </w:pPr>
      <w:r>
        <w:rPr>
          <w:rFonts w:ascii="宋体" w:hAnsi="宋体" w:hint="eastAsia"/>
          <w:sz w:val="24"/>
        </w:rPr>
        <w:t>第三十五条</w:t>
      </w:r>
      <w:r>
        <w:rPr>
          <w:rFonts w:ascii="宋体" w:hAnsi="宋体" w:hint="eastAsia"/>
          <w:sz w:val="24"/>
        </w:rPr>
        <w:tab/>
        <w:t>本合同一式二份，甲乙双方各执一份，经甲方盖章和乙方签字并提供办理录用手续所需的相关个人资料、离职证明文件和政府卫生部门出具的健康证明后生效。乙方在自合同签订日起三个月内未能提供所述资料，本合同将自动解除。</w:t>
      </w:r>
      <w:r>
        <w:rPr>
          <w:rFonts w:ascii="宋体" w:hAnsi="宋体"/>
          <w:sz w:val="24"/>
        </w:rPr>
        <w:br/>
      </w:r>
      <w:r>
        <w:rPr>
          <w:rFonts w:ascii="宋体" w:hAnsi="宋体" w:hint="eastAsia"/>
          <w:sz w:val="24"/>
        </w:rPr>
        <w:t xml:space="preserve">          </w:t>
      </w:r>
      <w:r>
        <w:rPr>
          <w:rFonts w:ascii="宋体" w:hAnsi="宋体" w:hint="eastAsia"/>
          <w:sz w:val="24"/>
        </w:rPr>
        <w:tab/>
        <w:t xml:space="preserve">    </w:t>
      </w:r>
    </w:p>
    <w:p w:rsidR="00D51745" w:rsidRDefault="00D51745">
      <w:pPr>
        <w:spacing w:line="360" w:lineRule="auto"/>
        <w:jc w:val="both"/>
        <w:rPr>
          <w:rFonts w:ascii="宋体" w:hAnsi="宋体"/>
          <w:sz w:val="24"/>
        </w:rPr>
      </w:pPr>
    </w:p>
    <w:p w:rsidR="00D51745" w:rsidRDefault="00D51745">
      <w:pPr>
        <w:spacing w:line="360" w:lineRule="auto"/>
        <w:jc w:val="both"/>
        <w:rPr>
          <w:rFonts w:ascii="宋体" w:hAnsi="宋体"/>
          <w:sz w:val="24"/>
        </w:rPr>
      </w:pPr>
    </w:p>
    <w:p w:rsidR="00D51745" w:rsidRDefault="00D51745">
      <w:pPr>
        <w:spacing w:line="360" w:lineRule="auto"/>
        <w:jc w:val="both"/>
        <w:rPr>
          <w:rFonts w:ascii="宋体" w:hAnsi="宋体" w:hint="eastAsia"/>
          <w:sz w:val="24"/>
        </w:rPr>
      </w:pPr>
      <w:r>
        <w:rPr>
          <w:rFonts w:ascii="宋体" w:hAnsi="宋体" w:hint="eastAsia"/>
          <w:sz w:val="24"/>
        </w:rPr>
        <w:t>甲方(盖章)</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乙方(签字或盖章)</w:t>
      </w:r>
    </w:p>
    <w:p w:rsidR="00D51745" w:rsidRDefault="00D51745">
      <w:pPr>
        <w:spacing w:line="360" w:lineRule="auto"/>
        <w:jc w:val="both"/>
        <w:rPr>
          <w:rFonts w:ascii="宋体" w:hAnsi="宋体"/>
          <w:sz w:val="24"/>
        </w:rPr>
      </w:pPr>
    </w:p>
    <w:p w:rsidR="00D51745" w:rsidRDefault="00D51745">
      <w:pPr>
        <w:spacing w:line="360" w:lineRule="auto"/>
        <w:jc w:val="both"/>
        <w:rPr>
          <w:rFonts w:ascii="宋体" w:hAnsi="宋体"/>
          <w:sz w:val="24"/>
        </w:rPr>
      </w:pPr>
    </w:p>
    <w:p w:rsidR="00D51745" w:rsidRDefault="00D51745">
      <w:pPr>
        <w:spacing w:line="360" w:lineRule="auto"/>
        <w:jc w:val="both"/>
        <w:rPr>
          <w:rFonts w:ascii="宋体" w:hAnsi="宋体"/>
          <w:sz w:val="24"/>
        </w:rPr>
      </w:pPr>
    </w:p>
    <w:p w:rsidR="00D51745" w:rsidRDefault="00D51745">
      <w:pPr>
        <w:spacing w:line="360" w:lineRule="auto"/>
        <w:jc w:val="both"/>
        <w:rPr>
          <w:rFonts w:ascii="宋体" w:hAnsi="宋体" w:hint="eastAsia"/>
          <w:sz w:val="24"/>
        </w:rPr>
      </w:pPr>
      <w:r>
        <w:rPr>
          <w:rFonts w:ascii="宋体" w:hAnsi="宋体" w:hint="eastAsia"/>
          <w:sz w:val="24"/>
        </w:rPr>
        <w:t>签订地点：上海</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p>
    <w:p w:rsidR="00D51745" w:rsidRDefault="00D51745">
      <w:pPr>
        <w:spacing w:line="360" w:lineRule="auto"/>
        <w:jc w:val="both"/>
        <w:rPr>
          <w:rFonts w:ascii="宋体" w:hAnsi="宋体" w:hint="eastAsia"/>
          <w:b/>
          <w:bCs/>
          <w:sz w:val="40"/>
        </w:rPr>
      </w:pPr>
      <w:r>
        <w:rPr>
          <w:rFonts w:ascii="宋体" w:hAnsi="宋体" w:hint="eastAsia"/>
          <w:sz w:val="24"/>
        </w:rPr>
        <w:t>签订日期</w:t>
      </w:r>
      <w:r>
        <w:rPr>
          <w:rFonts w:ascii="宋体" w:hAnsi="宋体"/>
          <w:sz w:val="24"/>
        </w:rPr>
        <w:t>(</w:t>
      </w:r>
      <w:r>
        <w:rPr>
          <w:rFonts w:ascii="宋体" w:hAnsi="宋体" w:hint="eastAsia"/>
          <w:sz w:val="24"/>
        </w:rPr>
        <w:t>年</w:t>
      </w:r>
      <w:r>
        <w:rPr>
          <w:rFonts w:ascii="宋体" w:hAnsi="宋体"/>
          <w:sz w:val="24"/>
        </w:rPr>
        <w:t>/</w:t>
      </w:r>
      <w:r>
        <w:rPr>
          <w:rFonts w:ascii="宋体" w:hAnsi="宋体" w:hint="eastAsia"/>
          <w:sz w:val="24"/>
        </w:rPr>
        <w:t>月</w:t>
      </w:r>
      <w:r>
        <w:rPr>
          <w:rFonts w:ascii="宋体" w:hAnsi="宋体"/>
          <w:sz w:val="24"/>
        </w:rPr>
        <w:t>/</w:t>
      </w:r>
      <w:r>
        <w:rPr>
          <w:rFonts w:ascii="宋体" w:hAnsi="宋体" w:hint="eastAsia"/>
          <w:sz w:val="24"/>
        </w:rPr>
        <w:t>日</w:t>
      </w:r>
      <w:r>
        <w:rPr>
          <w:rFonts w:ascii="宋体" w:hAnsi="宋体"/>
          <w:sz w:val="24"/>
        </w:rPr>
        <w:t>):</w:t>
      </w:r>
    </w:p>
    <w:sectPr w:rsidR="00D51745">
      <w:headerReference w:type="first" r:id="rId9"/>
      <w:footerReference w:type="first" r:id="rId10"/>
      <w:pgSz w:w="12240" w:h="15840"/>
      <w:pgMar w:top="1350" w:right="1080" w:bottom="1530" w:left="23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49F" w:rsidRDefault="0016449F">
      <w:r>
        <w:separator/>
      </w:r>
    </w:p>
  </w:endnote>
  <w:endnote w:type="continuationSeparator" w:id="0">
    <w:p w:rsidR="0016449F" w:rsidRDefault="00164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
    <w:altName w:val="宋体"/>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745" w:rsidRDefault="00D51745">
    <w:pPr>
      <w:pStyle w:val="a6"/>
      <w:pBdr>
        <w:top w:val="single" w:sz="4" w:space="1" w:color="auto"/>
      </w:pBdr>
      <w:jc w:val="center"/>
    </w:pPr>
    <w:r>
      <w:rPr>
        <w:rStyle w:val="a7"/>
      </w:rPr>
      <w:fldChar w:fldCharType="begin"/>
    </w:r>
    <w:r>
      <w:rPr>
        <w:rStyle w:val="a7"/>
      </w:rPr>
      <w:instrText xml:space="preserve"> PAGE </w:instrText>
    </w:r>
    <w:r>
      <w:rPr>
        <w:rStyle w:val="a7"/>
      </w:rPr>
      <w:fldChar w:fldCharType="separate"/>
    </w:r>
    <w:r w:rsidR="002A1F64">
      <w:rPr>
        <w:rStyle w:val="a7"/>
        <w:noProof/>
      </w:rPr>
      <w:t>7</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745" w:rsidRDefault="00D51745">
    <w:pPr>
      <w:pStyle w:val="a6"/>
      <w:pBdr>
        <w:top w:val="single" w:sz="4" w:space="1" w:color="auto"/>
      </w:pBdr>
      <w:jc w:val="center"/>
      <w:rPr>
        <w:rFonts w:hint="eastAsia"/>
      </w:rPr>
    </w:pPr>
    <w:r>
      <w:rPr>
        <w:rFonts w:hint="eastAsi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49F" w:rsidRDefault="0016449F">
      <w:r>
        <w:separator/>
      </w:r>
    </w:p>
  </w:footnote>
  <w:footnote w:type="continuationSeparator" w:id="0">
    <w:p w:rsidR="0016449F" w:rsidRDefault="00164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745" w:rsidRDefault="00D51745">
    <w:pPr>
      <w:pStyle w:val="a5"/>
      <w:pBdr>
        <w:bottom w:val="single" w:sz="4" w:space="1" w:color="auto"/>
      </w:pBdr>
    </w:pPr>
    <w:r>
      <w:rPr>
        <w:rFonts w:hint="eastAsia"/>
      </w:rPr>
      <w:t>香奈儿</w:t>
    </w:r>
    <w:r>
      <w:rPr>
        <w:rFonts w:hint="eastAsia"/>
      </w:rPr>
      <w:tab/>
    </w:r>
    <w:r>
      <w:rPr>
        <w:rFonts w:hint="eastAsia"/>
      </w:rPr>
      <w:tab/>
    </w:r>
    <w:r>
      <w:rPr>
        <w:rFonts w:hint="eastAsia"/>
      </w:rPr>
      <w:t>劳动合同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745" w:rsidRDefault="00D51745">
    <w:pPr>
      <w:pStyle w:val="a5"/>
      <w:pBdr>
        <w:bottom w:val="single" w:sz="4" w:space="1" w:color="auto"/>
      </w:pBdr>
      <w:rPr>
        <w:rFonts w:hint="eastAsia"/>
      </w:rPr>
    </w:pPr>
    <w:r>
      <w:rPr>
        <w:rFonts w:hint="eastAsia"/>
      </w:rPr>
      <w:t>香奈儿</w:t>
    </w:r>
    <w:r>
      <w:rPr>
        <w:rFonts w:hint="eastAsia"/>
      </w:rPr>
      <w:t xml:space="preserve">      </w:t>
    </w:r>
    <w:r>
      <w:rPr>
        <w:rFonts w:hint="eastAsia"/>
      </w:rPr>
      <w:tab/>
    </w:r>
    <w:r>
      <w:rPr>
        <w:rFonts w:hint="eastAsia"/>
      </w:rPr>
      <w:tab/>
    </w:r>
    <w:r>
      <w:rPr>
        <w:rFonts w:hint="eastAsia"/>
      </w:rPr>
      <w:t>劳动合同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1466A"/>
    <w:multiLevelType w:val="singleLevel"/>
    <w:tmpl w:val="3DC86D80"/>
    <w:lvl w:ilvl="0">
      <w:start w:val="1"/>
      <w:numFmt w:val="decimal"/>
      <w:lvlText w:val="%1、"/>
      <w:lvlJc w:val="left"/>
      <w:pPr>
        <w:tabs>
          <w:tab w:val="num" w:pos="930"/>
        </w:tabs>
        <w:ind w:left="930" w:hanging="390"/>
      </w:pPr>
      <w:rPr>
        <w:rFonts w:hint="eastAsia"/>
      </w:rPr>
    </w:lvl>
  </w:abstractNum>
  <w:abstractNum w:abstractNumId="1" w15:restartNumberingAfterBreak="0">
    <w:nsid w:val="1D3D64B8"/>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0E117B2"/>
    <w:multiLevelType w:val="hybridMultilevel"/>
    <w:tmpl w:val="9426E67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1032EA9"/>
    <w:multiLevelType w:val="hybridMultilevel"/>
    <w:tmpl w:val="92F0A546"/>
    <w:lvl w:ilvl="0" w:tplc="FB30297C">
      <w:start w:val="1"/>
      <w:numFmt w:val="decimal"/>
      <w:lvlText w:val="%1."/>
      <w:lvlJc w:val="left"/>
      <w:pPr>
        <w:tabs>
          <w:tab w:val="num" w:pos="1740"/>
        </w:tabs>
        <w:ind w:left="1740" w:hanging="390"/>
      </w:pPr>
      <w:rPr>
        <w:rFonts w:hint="eastAsia"/>
      </w:rPr>
    </w:lvl>
    <w:lvl w:ilvl="1" w:tplc="0D56E128">
      <w:start w:val="4"/>
      <w:numFmt w:val="decimal"/>
      <w:lvlText w:val="%2"/>
      <w:lvlJc w:val="left"/>
      <w:pPr>
        <w:tabs>
          <w:tab w:val="num" w:pos="2130"/>
        </w:tabs>
        <w:ind w:left="2130" w:hanging="360"/>
      </w:pPr>
      <w:rPr>
        <w:rFonts w:hint="eastAsia"/>
      </w:rPr>
    </w:lvl>
    <w:lvl w:ilvl="2" w:tplc="0409001B" w:tentative="1">
      <w:start w:val="1"/>
      <w:numFmt w:val="lowerRoman"/>
      <w:lvlText w:val="%3."/>
      <w:lvlJc w:val="right"/>
      <w:pPr>
        <w:tabs>
          <w:tab w:val="num" w:pos="2610"/>
        </w:tabs>
        <w:ind w:left="2610" w:hanging="420"/>
      </w:pPr>
    </w:lvl>
    <w:lvl w:ilvl="3" w:tplc="0409000F" w:tentative="1">
      <w:start w:val="1"/>
      <w:numFmt w:val="decimal"/>
      <w:lvlText w:val="%4."/>
      <w:lvlJc w:val="left"/>
      <w:pPr>
        <w:tabs>
          <w:tab w:val="num" w:pos="3030"/>
        </w:tabs>
        <w:ind w:left="3030" w:hanging="420"/>
      </w:pPr>
    </w:lvl>
    <w:lvl w:ilvl="4" w:tplc="04090019" w:tentative="1">
      <w:start w:val="1"/>
      <w:numFmt w:val="lowerLetter"/>
      <w:lvlText w:val="%5)"/>
      <w:lvlJc w:val="left"/>
      <w:pPr>
        <w:tabs>
          <w:tab w:val="num" w:pos="3450"/>
        </w:tabs>
        <w:ind w:left="3450" w:hanging="420"/>
      </w:pPr>
    </w:lvl>
    <w:lvl w:ilvl="5" w:tplc="0409001B" w:tentative="1">
      <w:start w:val="1"/>
      <w:numFmt w:val="lowerRoman"/>
      <w:lvlText w:val="%6."/>
      <w:lvlJc w:val="right"/>
      <w:pPr>
        <w:tabs>
          <w:tab w:val="num" w:pos="3870"/>
        </w:tabs>
        <w:ind w:left="3870" w:hanging="420"/>
      </w:pPr>
    </w:lvl>
    <w:lvl w:ilvl="6" w:tplc="0409000F" w:tentative="1">
      <w:start w:val="1"/>
      <w:numFmt w:val="decimal"/>
      <w:lvlText w:val="%7."/>
      <w:lvlJc w:val="left"/>
      <w:pPr>
        <w:tabs>
          <w:tab w:val="num" w:pos="4290"/>
        </w:tabs>
        <w:ind w:left="4290" w:hanging="420"/>
      </w:pPr>
    </w:lvl>
    <w:lvl w:ilvl="7" w:tplc="04090019" w:tentative="1">
      <w:start w:val="1"/>
      <w:numFmt w:val="lowerLetter"/>
      <w:lvlText w:val="%8)"/>
      <w:lvlJc w:val="left"/>
      <w:pPr>
        <w:tabs>
          <w:tab w:val="num" w:pos="4710"/>
        </w:tabs>
        <w:ind w:left="4710" w:hanging="420"/>
      </w:pPr>
    </w:lvl>
    <w:lvl w:ilvl="8" w:tplc="0409001B" w:tentative="1">
      <w:start w:val="1"/>
      <w:numFmt w:val="lowerRoman"/>
      <w:lvlText w:val="%9."/>
      <w:lvlJc w:val="right"/>
      <w:pPr>
        <w:tabs>
          <w:tab w:val="num" w:pos="5130"/>
        </w:tabs>
        <w:ind w:left="5130" w:hanging="420"/>
      </w:pPr>
    </w:lvl>
  </w:abstractNum>
  <w:abstractNum w:abstractNumId="4" w15:restartNumberingAfterBreak="0">
    <w:nsid w:val="327E431D"/>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5FF2558"/>
    <w:multiLevelType w:val="hybridMultilevel"/>
    <w:tmpl w:val="79366CD4"/>
    <w:lvl w:ilvl="0" w:tplc="5024F1BC">
      <w:start w:val="8"/>
      <w:numFmt w:val="japaneseCounting"/>
      <w:lvlText w:val="第%1条"/>
      <w:lvlJc w:val="left"/>
      <w:pPr>
        <w:tabs>
          <w:tab w:val="num" w:pos="1440"/>
        </w:tabs>
        <w:ind w:left="1440" w:hanging="14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D4C1520"/>
    <w:multiLevelType w:val="singleLevel"/>
    <w:tmpl w:val="37A4ECDC"/>
    <w:lvl w:ilvl="0">
      <w:start w:val="2"/>
      <w:numFmt w:val="decimal"/>
      <w:lvlText w:val="%1."/>
      <w:lvlJc w:val="left"/>
      <w:pPr>
        <w:tabs>
          <w:tab w:val="num" w:pos="720"/>
        </w:tabs>
        <w:ind w:left="720" w:hanging="630"/>
      </w:pPr>
      <w:rPr>
        <w:rFonts w:hint="eastAsia"/>
      </w:rPr>
    </w:lvl>
  </w:abstractNum>
  <w:abstractNum w:abstractNumId="7" w15:restartNumberingAfterBreak="0">
    <w:nsid w:val="56177A8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590303FE"/>
    <w:multiLevelType w:val="singleLevel"/>
    <w:tmpl w:val="0409000F"/>
    <w:lvl w:ilvl="0">
      <w:start w:val="1"/>
      <w:numFmt w:val="decimal"/>
      <w:lvlText w:val="%1."/>
      <w:lvlJc w:val="left"/>
      <w:pPr>
        <w:tabs>
          <w:tab w:val="num" w:pos="420"/>
        </w:tabs>
        <w:ind w:left="420" w:hanging="420"/>
      </w:pPr>
    </w:lvl>
  </w:abstractNum>
  <w:abstractNum w:abstractNumId="9" w15:restartNumberingAfterBreak="0">
    <w:nsid w:val="61CC0A3E"/>
    <w:multiLevelType w:val="hybridMultilevel"/>
    <w:tmpl w:val="0F7094C6"/>
    <w:lvl w:ilvl="0" w:tplc="8CAAEA96">
      <w:start w:val="1"/>
      <w:numFmt w:val="japaneseCounting"/>
      <w:lvlText w:val="第%1条"/>
      <w:lvlJc w:val="left"/>
      <w:pPr>
        <w:tabs>
          <w:tab w:val="num" w:pos="1560"/>
        </w:tabs>
        <w:ind w:left="1560" w:hanging="15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03B4BDA"/>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712D25E8"/>
    <w:multiLevelType w:val="singleLevel"/>
    <w:tmpl w:val="FB686B4A"/>
    <w:lvl w:ilvl="0">
      <w:start w:val="18"/>
      <w:numFmt w:val="japaneseCounting"/>
      <w:lvlText w:val="第%1条"/>
      <w:lvlJc w:val="left"/>
      <w:pPr>
        <w:tabs>
          <w:tab w:val="num" w:pos="1440"/>
        </w:tabs>
        <w:ind w:left="1440" w:hanging="1440"/>
      </w:pPr>
      <w:rPr>
        <w:rFonts w:hint="eastAsia"/>
      </w:rPr>
    </w:lvl>
  </w:abstractNum>
  <w:abstractNum w:abstractNumId="12" w15:restartNumberingAfterBreak="0">
    <w:nsid w:val="78193047"/>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7B536E3D"/>
    <w:multiLevelType w:val="singleLevel"/>
    <w:tmpl w:val="0409000F"/>
    <w:lvl w:ilvl="0">
      <w:start w:val="1"/>
      <w:numFmt w:val="decimal"/>
      <w:lvlText w:val="%1."/>
      <w:lvlJc w:val="left"/>
      <w:pPr>
        <w:tabs>
          <w:tab w:val="num" w:pos="360"/>
        </w:tabs>
        <w:ind w:left="360" w:hanging="360"/>
      </w:pPr>
    </w:lvl>
  </w:abstractNum>
  <w:num w:numId="1">
    <w:abstractNumId w:val="13"/>
  </w:num>
  <w:num w:numId="2">
    <w:abstractNumId w:val="12"/>
  </w:num>
  <w:num w:numId="3">
    <w:abstractNumId w:val="8"/>
  </w:num>
  <w:num w:numId="4">
    <w:abstractNumId w:val="7"/>
  </w:num>
  <w:num w:numId="5">
    <w:abstractNumId w:val="10"/>
  </w:num>
  <w:num w:numId="6">
    <w:abstractNumId w:val="1"/>
  </w:num>
  <w:num w:numId="7">
    <w:abstractNumId w:val="4"/>
  </w:num>
  <w:num w:numId="8">
    <w:abstractNumId w:val="11"/>
  </w:num>
  <w:num w:numId="9">
    <w:abstractNumId w:val="6"/>
  </w:num>
  <w:num w:numId="10">
    <w:abstractNumId w:val="0"/>
  </w:num>
  <w:num w:numId="11">
    <w:abstractNumId w:val="3"/>
  </w:num>
  <w:num w:numId="12">
    <w:abstractNumId w:val="5"/>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71"/>
    <w:rsid w:val="0016449F"/>
    <w:rsid w:val="002A1F64"/>
    <w:rsid w:val="00A66A71"/>
    <w:rsid w:val="00D51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B31A00B-C399-4F6E-B224-4DF6BA21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qFormat/>
    <w:pPr>
      <w:keepNext/>
      <w:outlineLvl w:val="0"/>
    </w:pPr>
    <w:rPr>
      <w:rFonts w:eastAsia="'宋体"/>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rPr>
      <w:rFonts w:ascii="楷体" w:eastAsia="楷体"/>
      <w:sz w:val="24"/>
    </w:rPr>
  </w:style>
  <w:style w:type="paragraph" w:styleId="a4">
    <w:name w:val="Body Text Indent"/>
    <w:basedOn w:val="a"/>
    <w:semiHidden/>
    <w:pPr>
      <w:ind w:firstLine="432"/>
    </w:pPr>
    <w:rPr>
      <w:rFonts w:ascii="楷体" w:eastAsia="楷体"/>
      <w:sz w:val="24"/>
    </w:rPr>
  </w:style>
  <w:style w:type="paragraph" w:styleId="a5">
    <w:name w:val="header"/>
    <w:basedOn w:val="a"/>
    <w:semiHidden/>
    <w:pPr>
      <w:tabs>
        <w:tab w:val="center" w:pos="4320"/>
        <w:tab w:val="right" w:pos="8640"/>
      </w:tabs>
    </w:pPr>
  </w:style>
  <w:style w:type="paragraph" w:styleId="a6">
    <w:name w:val="footer"/>
    <w:basedOn w:val="a"/>
    <w:semiHidden/>
    <w:pPr>
      <w:tabs>
        <w:tab w:val="center" w:pos="4320"/>
        <w:tab w:val="right" w:pos="8640"/>
      </w:tabs>
    </w:pPr>
  </w:style>
  <w:style w:type="character" w:styleId="a7">
    <w:name w:val="page number"/>
    <w:basedOn w:val="a0"/>
    <w:semiHidden/>
  </w:style>
  <w:style w:type="paragraph" w:styleId="2">
    <w:name w:val="Body Text Indent 2"/>
    <w:basedOn w:val="a"/>
    <w:semiHidden/>
    <w:pPr>
      <w:spacing w:line="360" w:lineRule="auto"/>
      <w:ind w:left="1350" w:hanging="1260"/>
      <w:jc w:val="both"/>
    </w:pPr>
    <w:rPr>
      <w:rFonts w:ascii="楷体" w:eastAsia="楷体"/>
      <w:sz w:val="24"/>
    </w:rPr>
  </w:style>
  <w:style w:type="paragraph" w:styleId="3">
    <w:name w:val="Body Text Indent 3"/>
    <w:basedOn w:val="a"/>
    <w:semiHidden/>
    <w:pPr>
      <w:spacing w:line="360" w:lineRule="auto"/>
      <w:ind w:left="1350" w:firstLine="90"/>
    </w:pPr>
    <w:rPr>
      <w:rFonts w:ascii="楷体" w:eastAsia="楷体"/>
      <w:sz w:val="24"/>
    </w:rPr>
  </w:style>
  <w:style w:type="paragraph" w:styleId="20">
    <w:name w:val="Body Text 2"/>
    <w:basedOn w:val="a"/>
    <w:semiHidden/>
    <w:pPr>
      <w:widowControl w:val="0"/>
      <w:autoSpaceDE w:val="0"/>
      <w:autoSpaceDN w:val="0"/>
      <w:adjustRightInd w:val="0"/>
      <w:spacing w:line="360" w:lineRule="auto"/>
      <w:ind w:right="-255"/>
      <w:jc w:val="both"/>
      <w:textAlignment w:val="baseline"/>
    </w:pPr>
    <w:rPr>
      <w:rFonts w:ascii="宋体"/>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554</Words>
  <Characters>3162</Characters>
  <Application>Microsoft Office Word</Application>
  <DocSecurity>0</DocSecurity>
  <Lines>26</Lines>
  <Paragraphs>7</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Ethan Frome</vt:lpstr>
      <vt:lpstr>Ethan Frome</vt:lpstr>
    </vt:vector>
  </TitlesOfParts>
  <Company>Watson Wyatt (HK) Limited.</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Me Follow</cp:lastModifiedBy>
  <cp:revision>2</cp:revision>
  <cp:lastPrinted>2007-10-25T09:06:00Z</cp:lastPrinted>
  <dcterms:created xsi:type="dcterms:W3CDTF">2018-01-05T09:41:00Z</dcterms:created>
  <dcterms:modified xsi:type="dcterms:W3CDTF">2018-01-05T09:41:00Z</dcterms:modified>
</cp:coreProperties>
</file>